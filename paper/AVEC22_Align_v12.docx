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D3A5" w14:textId="7598BBFB" w:rsidR="00CF036D" w:rsidRPr="004541C8" w:rsidRDefault="004F0E64" w:rsidP="00BF191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F0E64">
        <w:rPr>
          <w:rFonts w:ascii="Times New Roman" w:hAnsi="Times New Roman" w:cs="Times New Roman"/>
          <w:b/>
          <w:sz w:val="36"/>
          <w:szCs w:val="36"/>
          <w:lang w:val="en-US"/>
        </w:rPr>
        <w:t xml:space="preserve">Aligning Torque </w:t>
      </w:r>
      <w:r w:rsidR="00AF2E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Estimation </w:t>
      </w:r>
      <w:r w:rsidRPr="004F0E64">
        <w:rPr>
          <w:rFonts w:ascii="Times New Roman" w:hAnsi="Times New Roman" w:cs="Times New Roman"/>
          <w:b/>
          <w:sz w:val="36"/>
          <w:szCs w:val="36"/>
          <w:lang w:val="en-US"/>
        </w:rPr>
        <w:t>for Steering Angle Control</w:t>
      </w:r>
    </w:p>
    <w:p w14:paraId="58344558" w14:textId="77777777" w:rsidR="00CF036D" w:rsidRPr="00BF1915" w:rsidRDefault="00CF036D" w:rsidP="00BF1915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68552A17" w14:textId="23E7677A" w:rsidR="00CF036D" w:rsidRPr="001579EA" w:rsidRDefault="001579EA" w:rsidP="001579EA">
      <w:pPr>
        <w:overflowPunct w:val="0"/>
        <w:spacing w:after="0" w:line="240" w:lineRule="auto"/>
        <w:jc w:val="center"/>
        <w:rPr>
          <w:rFonts w:ascii="Times New Roman" w:eastAsia="標楷體" w:hAnsi="Times New Roman" w:cs="Times New Roman"/>
          <w:b/>
          <w:sz w:val="24"/>
          <w:szCs w:val="24"/>
          <w:lang w:val="en-US" w:eastAsia="zh-TW"/>
        </w:rPr>
      </w:pPr>
      <w:r>
        <w:rPr>
          <w:rFonts w:ascii="Times New Roman" w:eastAsia="標楷體" w:hAnsi="Times New Roman" w:cs="Times New Roman"/>
          <w:b/>
          <w:sz w:val="24"/>
          <w:szCs w:val="24"/>
          <w:lang w:val="en-US" w:eastAsia="zh-TW"/>
        </w:rPr>
        <w:t>Li-</w:t>
      </w:r>
      <w:proofErr w:type="spellStart"/>
      <w:r>
        <w:rPr>
          <w:rFonts w:ascii="Times New Roman" w:eastAsia="標楷體" w:hAnsi="Times New Roman" w:cs="Times New Roman"/>
          <w:b/>
          <w:sz w:val="24"/>
          <w:szCs w:val="24"/>
          <w:lang w:val="en-US" w:eastAsia="zh-TW"/>
        </w:rPr>
        <w:t>Hng</w:t>
      </w:r>
      <w:proofErr w:type="spellEnd"/>
      <w:r>
        <w:rPr>
          <w:rFonts w:ascii="Times New Roman" w:eastAsia="標楷體" w:hAnsi="Times New Roman" w:cs="Times New Roman"/>
          <w:b/>
          <w:sz w:val="24"/>
          <w:szCs w:val="24"/>
          <w:lang w:val="en-US" w:eastAsia="zh-TW"/>
        </w:rPr>
        <w:t xml:space="preserve"> Tan, Bo-</w:t>
      </w:r>
      <w:proofErr w:type="spellStart"/>
      <w:r>
        <w:rPr>
          <w:rFonts w:ascii="Times New Roman" w:eastAsia="標楷體" w:hAnsi="Times New Roman" w:cs="Times New Roman"/>
          <w:b/>
          <w:sz w:val="24"/>
          <w:szCs w:val="24"/>
          <w:lang w:val="en-US" w:eastAsia="zh-TW"/>
        </w:rPr>
        <w:t>Ch</w:t>
      </w:r>
      <w:r w:rsidR="00FB41D2">
        <w:rPr>
          <w:rFonts w:ascii="Times New Roman" w:eastAsia="標楷體" w:hAnsi="Times New Roman" w:cs="Times New Roman"/>
          <w:b/>
          <w:sz w:val="24"/>
          <w:szCs w:val="24"/>
          <w:lang w:val="en-US" w:eastAsia="zh-TW"/>
        </w:rPr>
        <w:t>i</w:t>
      </w:r>
      <w:r>
        <w:rPr>
          <w:rFonts w:ascii="Times New Roman" w:eastAsia="標楷體" w:hAnsi="Times New Roman" w:cs="Times New Roman"/>
          <w:b/>
          <w:sz w:val="24"/>
          <w:szCs w:val="24"/>
          <w:lang w:val="en-US" w:eastAsia="zh-TW"/>
        </w:rPr>
        <w:t>uan</w:t>
      </w:r>
      <w:proofErr w:type="spellEnd"/>
      <w:r>
        <w:rPr>
          <w:rFonts w:ascii="Times New Roman" w:eastAsia="標楷體" w:hAnsi="Times New Roman" w:cs="Times New Roman"/>
          <w:b/>
          <w:sz w:val="24"/>
          <w:szCs w:val="24"/>
          <w:lang w:val="en-US" w:eastAsia="zh-TW"/>
        </w:rPr>
        <w:t xml:space="preserve"> Chen</w:t>
      </w:r>
    </w:p>
    <w:p w14:paraId="263CAE7E" w14:textId="77777777" w:rsidR="001579EA" w:rsidRDefault="001579EA" w:rsidP="001579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National Taipei University of Technology, Taipei, Taiwan</w:t>
      </w:r>
    </w:p>
    <w:p w14:paraId="00FECE1A" w14:textId="77777777" w:rsidR="0071388D" w:rsidRDefault="001579EA" w:rsidP="001579EA">
      <w:pPr>
        <w:overflowPunct w:val="0"/>
        <w:spacing w:after="0" w:line="240" w:lineRule="auto"/>
        <w:jc w:val="center"/>
        <w:rPr>
          <w:rFonts w:ascii="Times New Roman" w:eastAsia="標楷體" w:hAnsi="Times New Roman" w:cs="Times New Roman"/>
          <w:sz w:val="20"/>
          <w:szCs w:val="20"/>
          <w:lang w:val="fr-FR"/>
        </w:rPr>
      </w:pPr>
      <w:r>
        <w:rPr>
          <w:rFonts w:ascii="Times New Roman" w:eastAsia="標楷體" w:hAnsi="Times New Roman" w:cs="Times New Roman"/>
          <w:sz w:val="20"/>
          <w:szCs w:val="20"/>
          <w:lang w:val="fr-FR"/>
        </w:rPr>
        <w:t xml:space="preserve"> </w:t>
      </w:r>
      <w:r w:rsidR="0071388D">
        <w:rPr>
          <w:rFonts w:ascii="Times New Roman" w:eastAsia="標楷體" w:hAnsi="Times New Roman" w:cs="Times New Roman"/>
          <w:sz w:val="20"/>
          <w:szCs w:val="20"/>
          <w:lang w:val="fr-FR"/>
        </w:rPr>
        <w:t xml:space="preserve">E-mail: bochen@mail.ntut.edu.tw </w:t>
      </w:r>
    </w:p>
    <w:p w14:paraId="4A356302" w14:textId="77777777" w:rsidR="00CF036D" w:rsidRDefault="00CF036D" w:rsidP="004904B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fr-FR"/>
        </w:rPr>
      </w:pPr>
    </w:p>
    <w:p w14:paraId="7D2419F7" w14:textId="0B9DD291" w:rsidR="00D93AD2" w:rsidRPr="00B76D2C" w:rsidRDefault="00AF2E55" w:rsidP="00D93AD2">
      <w:pPr>
        <w:overflowPunct w:val="0"/>
        <w:spacing w:after="0" w:line="240" w:lineRule="auto"/>
        <w:ind w:left="851" w:right="849"/>
        <w:jc w:val="both"/>
        <w:rPr>
          <w:rFonts w:ascii="Times New Roman" w:eastAsia="標楷體" w:hAnsi="Times New Roman" w:cs="Times New Roman"/>
          <w:sz w:val="20"/>
          <w:szCs w:val="20"/>
          <w:lang w:val="en-US"/>
        </w:rPr>
      </w:pP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Tracking performance of s</w:t>
      </w:r>
      <w:r w:rsidR="00D93AD2" w:rsidRPr="00D93AD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teering angle control </w:t>
      </w:r>
      <w:r w:rsidR="009F77FC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for electric power steering system </w:t>
      </w:r>
      <w:r w:rsidR="00D93AD2" w:rsidRPr="00D93AD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is affected by external disturbance inputs 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such as</w:t>
      </w:r>
      <w:r w:rsidR="0024533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D93AD2" w:rsidRPr="00D93AD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aligning torque and nonlinear friction torque</w:t>
      </w:r>
      <w:r w:rsidR="0030427C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in the steering mechanism</w:t>
      </w:r>
      <w:r w:rsidR="00D93AD2" w:rsidRPr="00D93AD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. In order to reduce the effects of </w:t>
      </w:r>
      <w:r w:rsidR="00245333" w:rsidRPr="00D93AD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aligning torque</w:t>
      </w:r>
      <w:r w:rsidR="00D93AD2" w:rsidRPr="00D93AD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, </w:t>
      </w:r>
      <w:r w:rsidR="0024533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recursive least square is employed to es</w:t>
      </w:r>
      <w:r w:rsidR="00245333"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>t</w:t>
      </w:r>
      <w:r w:rsidR="0024533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imate the aligning torque stiffness</w:t>
      </w:r>
      <w:r w:rsidR="00663BF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,</w:t>
      </w:r>
      <w:r w:rsidR="0024533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663BF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which</w:t>
      </w:r>
      <w:r w:rsidR="009F77FC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is multiplied with the estimated front tire slip angle to obtain the estimated aligning torque for feedforward </w:t>
      </w:r>
      <w:r w:rsidR="0024533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compensation </w:t>
      </w:r>
      <w:r w:rsidR="009F77FC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of the steering angle control. </w:t>
      </w:r>
      <w:r w:rsidR="00D93AD2" w:rsidRPr="00D93AD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Simulation results show that the proposed </w:t>
      </w:r>
      <w:r w:rsidR="00090501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algorithm</w:t>
      </w:r>
      <w:r w:rsidR="00D93AD2" w:rsidRPr="00D93AD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can </w:t>
      </w:r>
      <w:r w:rsidR="00663BF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have </w:t>
      </w:r>
      <w:r w:rsidR="000D32AE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response time and estimation error smaller </w:t>
      </w:r>
      <w:r w:rsidR="00090501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than </w:t>
      </w:r>
      <w:r w:rsidR="000D32AE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those of </w:t>
      </w:r>
      <w:r w:rsidR="00D93AD2" w:rsidRPr="00D93AD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the disturbance torque observer</w:t>
      </w:r>
      <w:r w:rsidR="00090501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.</w:t>
      </w:r>
      <w:r w:rsidR="000D32AE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proofErr w:type="gramStart"/>
      <w:r w:rsidR="000D32AE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Thus</w:t>
      </w:r>
      <w:proofErr w:type="gramEnd"/>
      <w:r w:rsidR="000D32AE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8C4192"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>c</w:t>
      </w:r>
      <w:r w:rsidR="008C419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an </w:t>
      </w:r>
      <w:r w:rsidR="000D32AE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improve the steering angle tracking performance</w:t>
      </w:r>
      <w:r w:rsidR="008C419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.</w:t>
      </w:r>
    </w:p>
    <w:p w14:paraId="6D052704" w14:textId="77777777" w:rsidR="00CF036D" w:rsidRPr="00BF1915" w:rsidRDefault="00CF036D" w:rsidP="00A62E06">
      <w:pPr>
        <w:tabs>
          <w:tab w:val="left" w:pos="31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B6C241" w14:textId="4B22D901" w:rsidR="004904BE" w:rsidRDefault="00CF036D" w:rsidP="00895ABF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E817D7">
        <w:rPr>
          <w:rFonts w:ascii="Times New Roman" w:hAnsi="Times New Roman" w:cs="Times New Roman"/>
          <w:sz w:val="20"/>
          <w:szCs w:val="20"/>
          <w:lang w:val="en-US"/>
        </w:rPr>
        <w:t>Topics /</w:t>
      </w:r>
      <w:r w:rsidR="00895A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63959" w:rsidRPr="00C63959">
        <w:rPr>
          <w:rFonts w:ascii="Times New Roman" w:hAnsi="Times New Roman" w:cs="Times New Roman"/>
          <w:sz w:val="20"/>
          <w:szCs w:val="20"/>
          <w:lang w:val="en-US"/>
        </w:rPr>
        <w:t>Steering</w:t>
      </w:r>
      <w:r w:rsidR="00E511FC" w:rsidRPr="00E70B1C">
        <w:rPr>
          <w:rFonts w:ascii="Times New Roman" w:hAnsi="Times New Roman" w:cs="Times New Roman"/>
          <w:sz w:val="20"/>
          <w:szCs w:val="20"/>
          <w:lang w:val="en-US"/>
        </w:rPr>
        <w:t>, Brake, Tire, Suspension</w:t>
      </w:r>
      <w:r w:rsidR="00895ABF" w:rsidRPr="00895AB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812CE7" w:rsidRPr="00812CE7">
        <w:rPr>
          <w:rFonts w:ascii="Times New Roman" w:hAnsi="Times New Roman" w:cs="Times New Roman"/>
          <w:sz w:val="20"/>
          <w:szCs w:val="20"/>
          <w:lang w:val="en-US"/>
        </w:rPr>
        <w:t>Identification and Estimation</w:t>
      </w:r>
    </w:p>
    <w:p w14:paraId="734736EA" w14:textId="77777777" w:rsidR="004904BE" w:rsidRPr="00211E70" w:rsidRDefault="004904BE" w:rsidP="004904B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  <w:sectPr w:rsidR="004904BE" w:rsidRPr="00211E70" w:rsidSect="00610F59">
          <w:headerReference w:type="default" r:id="rId8"/>
          <w:pgSz w:w="11906" w:h="16838" w:code="9"/>
          <w:pgMar w:top="1701" w:right="1134" w:bottom="1418" w:left="1134" w:header="709" w:footer="709" w:gutter="0"/>
          <w:cols w:space="567"/>
          <w:docGrid w:linePitch="360"/>
        </w:sectPr>
      </w:pPr>
    </w:p>
    <w:p w14:paraId="0E12A03A" w14:textId="77777777" w:rsidR="00CF036D" w:rsidRPr="00211E70" w:rsidRDefault="00CF036D" w:rsidP="00CF036D">
      <w:pPr>
        <w:spacing w:after="0" w:line="240" w:lineRule="auto"/>
        <w:ind w:firstLine="352"/>
        <w:jc w:val="both"/>
        <w:rPr>
          <w:rFonts w:ascii="Times New Roman" w:hAnsi="Times New Roman" w:cs="Times New Roman"/>
          <w:sz w:val="20"/>
          <w:szCs w:val="20"/>
          <w:lang w:val="en-US"/>
        </w:rPr>
        <w:sectPr w:rsidR="00CF036D" w:rsidRPr="00211E70" w:rsidSect="00CF036D">
          <w:type w:val="continuous"/>
          <w:pgSz w:w="11906" w:h="16838" w:code="9"/>
          <w:pgMar w:top="1134" w:right="1134" w:bottom="1418" w:left="1134" w:header="709" w:footer="709" w:gutter="0"/>
          <w:cols w:num="2" w:space="567"/>
          <w:docGrid w:linePitch="360"/>
        </w:sectPr>
      </w:pPr>
    </w:p>
    <w:p w14:paraId="7B99963A" w14:textId="77777777" w:rsidR="00CF036D" w:rsidRPr="00211E70" w:rsidRDefault="00CF036D" w:rsidP="00CF036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11E70">
        <w:rPr>
          <w:rFonts w:ascii="Times New Roman" w:hAnsi="Times New Roman" w:cs="Times New Roman"/>
          <w:b/>
          <w:sz w:val="20"/>
          <w:szCs w:val="20"/>
          <w:lang w:val="en-US"/>
        </w:rPr>
        <w:t xml:space="preserve">1. INTRODUCTION </w:t>
      </w:r>
    </w:p>
    <w:p w14:paraId="4E252203" w14:textId="77777777" w:rsidR="00CF036D" w:rsidRPr="00211E70" w:rsidRDefault="00CF036D" w:rsidP="00CF036D">
      <w:pPr>
        <w:spacing w:after="0" w:line="240" w:lineRule="auto"/>
        <w:ind w:firstLine="352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1969925" w14:textId="2C7534E6" w:rsidR="00327239" w:rsidRPr="00F258BB" w:rsidRDefault="004F1B84" w:rsidP="00327239">
      <w:pPr>
        <w:overflowPunct w:val="0"/>
        <w:spacing w:after="0" w:line="240" w:lineRule="auto"/>
        <w:ind w:firstLine="352"/>
        <w:jc w:val="both"/>
        <w:rPr>
          <w:rFonts w:ascii="Times New Roman" w:eastAsia="標楷體" w:hAnsi="Times New Roman" w:cs="Times New Roman"/>
          <w:sz w:val="20"/>
          <w:szCs w:val="20"/>
          <w:lang w:eastAsia="zh-TW"/>
        </w:rPr>
      </w:pPr>
      <w:r w:rsidRPr="004F1B84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With the increase of </w:t>
      </w:r>
      <w:r w:rsidR="005D5E24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path following system (</w:t>
      </w:r>
      <w:r w:rsidRPr="004F1B84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PFS</w:t>
      </w:r>
      <w:r w:rsidR="005D5E24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)</w:t>
      </w:r>
      <w:r w:rsidRPr="004F1B84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applications</w:t>
      </w:r>
      <w:r w:rsidR="00D75BAC"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 xml:space="preserve"> </w:t>
      </w:r>
      <w:r w:rsidR="000E7C51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needed </w:t>
      </w:r>
      <w:r w:rsidR="00D75BAC"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>f</w:t>
      </w:r>
      <w:r w:rsidR="00D75BAC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or advanced driver assistance system and automated driving</w:t>
      </w:r>
      <w:r w:rsidRPr="004F1B84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, the </w:t>
      </w:r>
      <w:r w:rsidR="00456F6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steering </w:t>
      </w:r>
      <w:r w:rsidR="00456F62"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>a</w:t>
      </w:r>
      <w:r w:rsidR="00456F6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ngle </w:t>
      </w:r>
      <w:r w:rsidRPr="004F1B84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control</w:t>
      </w:r>
      <w:r w:rsidR="005D5E24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456F6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of electric power steering (EPS) </w:t>
      </w:r>
      <w:r w:rsidRPr="004F1B84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has become a</w:t>
      </w:r>
      <w:r w:rsidR="00A065B4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n</w:t>
      </w:r>
      <w:r w:rsidRPr="004F1B84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5D5E24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important</w:t>
      </w:r>
      <w:r w:rsidRPr="004F1B84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5D5E24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subsystem</w:t>
      </w:r>
      <w:r w:rsidRPr="004F1B84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.</w:t>
      </w:r>
      <w:r w:rsidR="00752CEF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456F6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Tracking performance of s</w:t>
      </w:r>
      <w:r w:rsidR="00456F62" w:rsidRPr="00D93AD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teering angle control is affected by external disturbance inputs </w:t>
      </w:r>
      <w:r w:rsidR="00456F6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such as </w:t>
      </w:r>
      <w:r w:rsidR="00456F62" w:rsidRPr="00D93AD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aligning torque and nonlinear friction torque</w:t>
      </w:r>
      <w:r w:rsidR="00456F6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in the steering mechanism</w:t>
      </w:r>
      <w:r w:rsidR="00456F62" w:rsidRPr="00D93AD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.</w:t>
      </w:r>
      <w:r w:rsidR="008236D1" w:rsidRPr="00C76B4A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In order to </w:t>
      </w:r>
      <w:r w:rsidR="004040D3" w:rsidRPr="00137B39">
        <w:rPr>
          <w:rFonts w:ascii="Times New Roman" w:hAnsi="Times New Roman" w:cs="Times New Roman"/>
          <w:sz w:val="20"/>
          <w:szCs w:val="20"/>
          <w:lang w:val="en-US"/>
        </w:rPr>
        <w:t>optimize</w:t>
      </w:r>
      <w:r w:rsidR="004040D3" w:rsidRPr="00D746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36D1" w:rsidRPr="00C76B4A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angle tracking</w:t>
      </w:r>
      <w:r w:rsidR="00971F3B" w:rsidRPr="00D93AD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, </w:t>
      </w:r>
      <w:r w:rsidR="00971F3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recursive least square</w:t>
      </w:r>
      <w:r w:rsidR="00991640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991640">
        <w:rPr>
          <w:rFonts w:ascii="Times New Roman" w:hAnsi="Times New Roman" w:cs="Times New Roman"/>
          <w:sz w:val="20"/>
          <w:szCs w:val="20"/>
          <w:lang w:val="en-US"/>
        </w:rPr>
        <w:t>(RLS)</w:t>
      </w:r>
      <w:r w:rsidR="00971F3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is employed to es</w:t>
      </w:r>
      <w:r w:rsidR="00971F3B"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>t</w:t>
      </w:r>
      <w:r w:rsidR="00971F3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imate the aligning torque stiffne</w:t>
      </w:r>
      <w:r w:rsidR="00ED21D6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ss</w:t>
      </w:r>
      <w:r w:rsidR="00663BF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, which</w:t>
      </w:r>
      <w:r w:rsidR="000E7C51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is multiplied with the estimated front tire slip angle to obtain the estimated aligning torque for feedforward compensation of the steering angle control. </w:t>
      </w:r>
      <w:r w:rsidR="00327239" w:rsidRPr="007138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3D171DC" w14:textId="77777777" w:rsidR="0019205D" w:rsidRPr="00211E70" w:rsidRDefault="0019205D" w:rsidP="00002F3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509D2EC" w14:textId="7387659F" w:rsidR="00CF036D" w:rsidRPr="00211E70" w:rsidRDefault="00FE6CE4" w:rsidP="00CF036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2</w:t>
      </w:r>
      <w:r w:rsidR="00CF036D" w:rsidRPr="00211E70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</w:t>
      </w:r>
      <w:r w:rsidR="00D635AE">
        <w:rPr>
          <w:rFonts w:ascii="Times New Roman" w:hAnsi="Times New Roman" w:cs="Times New Roman"/>
          <w:b/>
          <w:sz w:val="20"/>
          <w:szCs w:val="20"/>
          <w:lang w:val="en-US"/>
        </w:rPr>
        <w:t xml:space="preserve">ESTIMATION </w:t>
      </w:r>
    </w:p>
    <w:p w14:paraId="44ED84F2" w14:textId="6CEC4498" w:rsidR="006759C1" w:rsidRDefault="006759C1" w:rsidP="000D58C0">
      <w:pPr>
        <w:overflowPunct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460E2C5" w14:textId="7A1B0D4C" w:rsidR="00C21251" w:rsidRDefault="00663BF3" w:rsidP="00C21251">
      <w:pPr>
        <w:spacing w:after="0" w:line="240" w:lineRule="auto"/>
        <w:ind w:firstLine="352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C21251" w:rsidRPr="00351B84">
        <w:rPr>
          <w:rFonts w:ascii="Times New Roman" w:hAnsi="Times New Roman" w:cs="Times New Roman"/>
          <w:sz w:val="20"/>
          <w:szCs w:val="20"/>
          <w:lang w:val="en-US"/>
        </w:rPr>
        <w:t>he steering</w:t>
      </w:r>
      <w:r w:rsidR="004634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rotational </w:t>
      </w:r>
      <w:r w:rsidR="00463462">
        <w:rPr>
          <w:rFonts w:ascii="Times New Roman" w:hAnsi="Times New Roman" w:cs="Times New Roman"/>
          <w:sz w:val="20"/>
          <w:szCs w:val="20"/>
          <w:lang w:val="en-US"/>
        </w:rPr>
        <w:t>dynamics as shown in Fig. 1</w:t>
      </w:r>
      <w:r w:rsidR="00C21251" w:rsidRPr="00351B84">
        <w:rPr>
          <w:rFonts w:ascii="Times New Roman" w:hAnsi="Times New Roman" w:cs="Times New Roman"/>
          <w:sz w:val="20"/>
          <w:szCs w:val="20"/>
          <w:lang w:val="en-US"/>
        </w:rPr>
        <w:t xml:space="preserve"> can be described </w:t>
      </w:r>
      <w:r w:rsidR="00E12E3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="00E12E36" w:rsidRPr="00351B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21251" w:rsidRPr="00351B84">
        <w:rPr>
          <w:rFonts w:ascii="Times New Roman" w:hAnsi="Times New Roman" w:cs="Times New Roman"/>
          <w:sz w:val="20"/>
          <w:szCs w:val="20"/>
          <w:lang w:val="en-US"/>
        </w:rPr>
        <w:t xml:space="preserve">the following equation. </w:t>
      </w:r>
      <w:r w:rsidR="00C2125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3E8A264" w14:textId="5869D912" w:rsidR="00C21251" w:rsidRPr="00287998" w:rsidRDefault="00C21251" w:rsidP="00C21251">
      <w:pPr>
        <w:wordWrap w:val="0"/>
        <w:overflowPunct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sz w:val="20"/>
            <w:szCs w:val="20"/>
            <w:lang w:val="en-US"/>
          </w:rPr>
          <m:t>I</m:t>
        </m:r>
        <m:acc>
          <m:accPr>
            <m:chr m:val="̈"/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θ</m:t>
            </m:r>
          </m:e>
        </m:acc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-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B</m:t>
        </m:r>
        <m:acc>
          <m:accPr>
            <m:chr m:val="̇"/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θ</m:t>
            </m:r>
          </m:e>
        </m:acc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sub>
        </m:sSub>
      </m:oMath>
      <w:r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87998">
        <w:rPr>
          <w:rFonts w:ascii="Times New Roman" w:hAnsi="Times New Roman" w:cs="Times New Roman" w:hint="eastAsia"/>
          <w:sz w:val="20"/>
          <w:szCs w:val="20"/>
          <w:lang w:val="en-US"/>
        </w:rPr>
        <w:t>(1)</w:t>
      </w:r>
    </w:p>
    <w:p w14:paraId="3F105D3A" w14:textId="0DDA686E" w:rsidR="00C21251" w:rsidRPr="005D26A3" w:rsidRDefault="00C21251" w:rsidP="005D26A3">
      <w:pPr>
        <w:spacing w:after="0" w:line="240" w:lineRule="auto"/>
        <w:jc w:val="both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  <w:r w:rsidRPr="00287998">
        <w:rPr>
          <w:rFonts w:ascii="Times New Roman" w:hAnsi="Times New Roman" w:cs="Times New Roman" w:hint="eastAsia"/>
          <w:sz w:val="20"/>
          <w:szCs w:val="20"/>
          <w:lang w:val="en-US"/>
        </w:rPr>
        <w:t>where</w:t>
      </w:r>
      <w:r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d</m:t>
            </m:r>
          </m:sub>
        </m:sSub>
      </m:oMath>
      <w:r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 is torque applied by the driver,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</m:sub>
        </m:sSub>
      </m:oMath>
      <w:r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 is the motor assist torque,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sub>
        </m:sSub>
      </m:oMath>
      <w:r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 is the aligning torque</w:t>
      </w:r>
      <w:r>
        <w:rPr>
          <w:rFonts w:ascii="新細明體" w:eastAsia="新細明體" w:hAnsi="新細明體" w:cs="Times New Roman" w:hint="eastAsia"/>
          <w:sz w:val="20"/>
          <w:szCs w:val="20"/>
          <w:lang w:val="en-US" w:eastAsia="zh-TW"/>
        </w:rPr>
        <w:t>.</w:t>
      </w:r>
      <w:r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I</m:t>
        </m:r>
      </m:oMath>
      <w:r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B</m:t>
        </m:r>
      </m:oMath>
      <w:r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sub>
        </m:sSub>
      </m:oMath>
      <w:r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eastAsia="新細明體" w:hAnsi="Times New Roman" w:cs="Times New Roman" w:hint="eastAsia"/>
          <w:sz w:val="20"/>
          <w:szCs w:val="20"/>
          <w:lang w:val="en-US" w:eastAsia="zh-TW"/>
        </w:rPr>
        <w:t>a</w:t>
      </w:r>
      <w:r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nd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 xml:space="preserve"> θ</m:t>
        </m:r>
      </m:oMath>
      <w:r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are</w:t>
      </w:r>
      <w:r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 the moment of inertia, damping coefficient,</w:t>
      </w:r>
      <w:r w:rsidRPr="00CF31BD">
        <w:rPr>
          <w:rFonts w:ascii="Times New Roman" w:eastAsia="標楷體" w:hAnsi="Times New Roman" w:cs="Times New Roman"/>
          <w:kern w:val="2"/>
          <w:sz w:val="20"/>
          <w:szCs w:val="20"/>
          <w:lang w:val="en-US" w:eastAsia="zh-TW"/>
        </w:rPr>
        <w:t xml:space="preserve"> friction</w:t>
      </w:r>
      <w:r>
        <w:rPr>
          <w:rFonts w:ascii="Times New Roman" w:eastAsia="標楷體" w:hAnsi="Times New Roman" w:cs="Times New Roman"/>
          <w:kern w:val="2"/>
          <w:sz w:val="20"/>
          <w:szCs w:val="20"/>
          <w:lang w:val="en-US" w:eastAsia="zh-TW"/>
        </w:rPr>
        <w:t xml:space="preserve"> torque</w:t>
      </w:r>
      <w:r w:rsidRPr="00CF31BD">
        <w:rPr>
          <w:rFonts w:ascii="Times New Roman" w:eastAsia="標楷體" w:hAnsi="Times New Roman" w:cs="Times New Roman"/>
          <w:kern w:val="2"/>
          <w:sz w:val="20"/>
          <w:szCs w:val="20"/>
          <w:lang w:val="en-US" w:eastAsia="zh-TW"/>
        </w:rPr>
        <w:t>, and</w:t>
      </w:r>
      <w:r>
        <w:rPr>
          <w:rFonts w:ascii="Times New Roman" w:eastAsia="標楷體" w:hAnsi="Times New Roman" w:cs="Times New Roman"/>
          <w:kern w:val="2"/>
          <w:sz w:val="20"/>
          <w:szCs w:val="20"/>
          <w:lang w:val="en-US" w:eastAsia="zh-TW"/>
        </w:rPr>
        <w:t xml:space="preserve"> </w:t>
      </w:r>
      <w:r w:rsidRPr="005D26A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rotational </w:t>
      </w:r>
      <w:r w:rsidR="00973C84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angle</w:t>
      </w:r>
      <w:r w:rsidR="00973C84" w:rsidRPr="005D26A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Pr="005D26A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of the steering column.</w:t>
      </w:r>
      <w:r w:rsidR="007345A8" w:rsidRPr="005D26A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E12E36" w:rsidRPr="00E12E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12E3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E12E36" w:rsidRPr="0071388D">
        <w:rPr>
          <w:rFonts w:ascii="Times New Roman" w:hAnsi="Times New Roman" w:cs="Times New Roman"/>
          <w:sz w:val="20"/>
          <w:szCs w:val="20"/>
          <w:lang w:val="en-US"/>
        </w:rPr>
        <w:t xml:space="preserve"> least square method is used for system identification to obtain the information of the rotational inertia, rotational damping coefficient, and </w:t>
      </w:r>
      <w:r w:rsidR="00E12E3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E12E36" w:rsidRPr="0071388D">
        <w:rPr>
          <w:rFonts w:ascii="Times New Roman" w:hAnsi="Times New Roman" w:cs="Times New Roman"/>
          <w:sz w:val="20"/>
          <w:szCs w:val="20"/>
          <w:lang w:val="en-US"/>
        </w:rPr>
        <w:t>oulomb friction torque</w:t>
      </w:r>
      <w:r w:rsidR="00E12E36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E364ADA" w14:textId="2513DD04" w:rsidR="00642466" w:rsidRDefault="00E12E36" w:rsidP="003D3994">
      <w:pPr>
        <w:overflowPunct w:val="0"/>
        <w:spacing w:after="0" w:line="240" w:lineRule="auto"/>
        <w:ind w:firstLine="352"/>
        <w:jc w:val="both"/>
        <w:rPr>
          <w:rFonts w:ascii="Times New Roman" w:eastAsia="新細明體" w:hAnsi="Times New Roman" w:cs="Times New Roman"/>
          <w:sz w:val="20"/>
          <w:szCs w:val="20"/>
          <w:lang w:val="en-US" w:eastAsia="zh-TW"/>
        </w:rPr>
      </w:pP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Since t</w:t>
      </w:r>
      <w:r w:rsidR="006759C1" w:rsidRPr="005D26A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he </w:t>
      </w:r>
      <w:r w:rsidR="00D62BAD" w:rsidRPr="005D26A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aligning</w:t>
      </w:r>
      <w:r w:rsidR="006759C1" w:rsidRPr="005D26A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D62BAD" w:rsidRPr="005D26A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torque </w:t>
      </w:r>
      <w:r w:rsidR="00D62BAD">
        <w:rPr>
          <w:rFonts w:ascii="Times New Roman" w:hAnsi="Times New Roman" w:cs="Times New Roman"/>
          <w:sz w:val="20"/>
          <w:szCs w:val="20"/>
          <w:lang w:val="en-US"/>
        </w:rPr>
        <w:t xml:space="preserve">is unmeasurable, </w:t>
      </w:r>
      <w:r w:rsidR="00C76B52">
        <w:rPr>
          <w:rFonts w:ascii="Times New Roman" w:hAnsi="Times New Roman" w:cs="Times New Roman"/>
          <w:sz w:val="20"/>
          <w:szCs w:val="20"/>
          <w:lang w:val="en-US"/>
        </w:rPr>
        <w:t xml:space="preserve">it is important to formulate </w:t>
      </w:r>
      <w:r w:rsidR="00AF3444">
        <w:rPr>
          <w:rFonts w:ascii="Times New Roman" w:hAnsi="Times New Roman" w:cs="Times New Roman"/>
          <w:sz w:val="20"/>
          <w:szCs w:val="20"/>
          <w:lang w:val="en-US"/>
        </w:rPr>
        <w:t>an</w:t>
      </w:r>
      <w:r w:rsidR="00D62BAD">
        <w:rPr>
          <w:rFonts w:ascii="Times New Roman" w:hAnsi="Times New Roman" w:cs="Times New Roman"/>
          <w:sz w:val="20"/>
          <w:szCs w:val="20"/>
          <w:lang w:val="en-US"/>
        </w:rPr>
        <w:t xml:space="preserve"> aligning torque </w:t>
      </w:r>
      <w:r w:rsidR="00AF3444">
        <w:rPr>
          <w:rFonts w:ascii="Times New Roman" w:hAnsi="Times New Roman" w:cs="Times New Roman"/>
          <w:sz w:val="20"/>
          <w:szCs w:val="20"/>
          <w:lang w:val="en-US"/>
        </w:rPr>
        <w:t>estimator</w:t>
      </w:r>
      <w:r w:rsidR="00C76B52">
        <w:rPr>
          <w:rFonts w:ascii="Times New Roman" w:hAnsi="Times New Roman" w:cs="Times New Roman"/>
          <w:sz w:val="20"/>
          <w:szCs w:val="20"/>
          <w:lang w:val="en-US"/>
        </w:rPr>
        <w:t xml:space="preserve"> to solve this problem</w:t>
      </w:r>
      <w:r w:rsidR="00D62BAD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C76B52">
        <w:rPr>
          <w:rFonts w:ascii="Times New Roman" w:hAnsi="Times New Roman" w:cs="Times New Roman"/>
          <w:sz w:val="20"/>
          <w:szCs w:val="20"/>
          <w:lang w:val="en-US"/>
        </w:rPr>
        <w:t>The relation</w:t>
      </w:r>
      <w:r w:rsidR="003B343F">
        <w:rPr>
          <w:rFonts w:ascii="Times New Roman" w:hAnsi="Times New Roman" w:cs="Times New Roman"/>
          <w:sz w:val="20"/>
          <w:szCs w:val="20"/>
          <w:lang w:val="en-US"/>
        </w:rPr>
        <w:t>ship</w:t>
      </w:r>
      <w:r w:rsidR="00C76B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03E5F">
        <w:rPr>
          <w:rFonts w:ascii="Times New Roman" w:hAnsi="Times New Roman" w:cs="Times New Roman"/>
          <w:sz w:val="20"/>
          <w:szCs w:val="20"/>
          <w:lang w:val="en-US"/>
        </w:rPr>
        <w:t xml:space="preserve">of </w:t>
      </w:r>
      <w:r w:rsidR="00C76B52">
        <w:rPr>
          <w:rFonts w:ascii="Times New Roman" w:hAnsi="Times New Roman" w:cs="Times New Roman"/>
          <w:sz w:val="20"/>
          <w:szCs w:val="20"/>
          <w:lang w:val="en-US"/>
        </w:rPr>
        <w:t xml:space="preserve">the aligning torque and the front tire slip angle is shown in Fig. 2. </w:t>
      </w:r>
      <w:r w:rsidR="00DF5379">
        <w:rPr>
          <w:rFonts w:ascii="Times New Roman" w:hAnsi="Times New Roman" w:cs="Times New Roman"/>
          <w:sz w:val="20"/>
          <w:szCs w:val="20"/>
          <w:lang w:val="en-US"/>
        </w:rPr>
        <w:t xml:space="preserve">We can find </w:t>
      </w:r>
      <w:r w:rsidR="003B343F">
        <w:rPr>
          <w:rFonts w:ascii="Times New Roman" w:hAnsi="Times New Roman" w:cs="Times New Roman"/>
          <w:sz w:val="20"/>
          <w:szCs w:val="20"/>
          <w:lang w:val="en-US"/>
        </w:rPr>
        <w:t>an approximately linear relationship</w:t>
      </w:r>
      <w:r w:rsidR="00DF53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76B52">
        <w:rPr>
          <w:rFonts w:ascii="Times New Roman" w:hAnsi="Times New Roman" w:cs="Times New Roman"/>
          <w:sz w:val="20"/>
          <w:szCs w:val="20"/>
          <w:lang w:val="en-US"/>
        </w:rPr>
        <w:t xml:space="preserve">for small </w:t>
      </w:r>
      <w:r w:rsidR="00DF5379">
        <w:rPr>
          <w:rFonts w:ascii="Times New Roman" w:hAnsi="Times New Roman" w:cs="Times New Roman"/>
          <w:sz w:val="20"/>
          <w:szCs w:val="20"/>
          <w:lang w:val="en-US"/>
        </w:rPr>
        <w:t xml:space="preserve">tire </w:t>
      </w:r>
      <w:r w:rsidR="00C76B52">
        <w:rPr>
          <w:rFonts w:ascii="Times New Roman" w:hAnsi="Times New Roman" w:cs="Times New Roman"/>
          <w:sz w:val="20"/>
          <w:szCs w:val="20"/>
          <w:lang w:val="en-US"/>
        </w:rPr>
        <w:t>slip angle</w:t>
      </w:r>
      <w:r w:rsidR="00DF5379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C76B52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AF3444" w:rsidRPr="0071388D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5E652D">
        <w:rPr>
          <w:rFonts w:ascii="Times New Roman" w:hAnsi="Times New Roman" w:cs="Times New Roman"/>
          <w:sz w:val="20"/>
          <w:szCs w:val="20"/>
          <w:lang w:val="en-US"/>
        </w:rPr>
        <w:t xml:space="preserve">RLS </w:t>
      </w:r>
      <w:r w:rsidR="00AF3444" w:rsidRPr="0071388D">
        <w:rPr>
          <w:rFonts w:ascii="Times New Roman" w:hAnsi="Times New Roman" w:cs="Times New Roman"/>
          <w:sz w:val="20"/>
          <w:szCs w:val="20"/>
          <w:lang w:val="en-US"/>
        </w:rPr>
        <w:t xml:space="preserve">method is used to </w:t>
      </w:r>
      <w:r w:rsidR="00B23458">
        <w:rPr>
          <w:rFonts w:ascii="Times New Roman" w:hAnsi="Times New Roman" w:cs="Times New Roman"/>
          <w:sz w:val="20"/>
          <w:szCs w:val="20"/>
          <w:lang w:val="en-US"/>
        </w:rPr>
        <w:t xml:space="preserve">obtain the </w:t>
      </w:r>
      <w:r w:rsidR="00AF3444" w:rsidRPr="0071388D">
        <w:rPr>
          <w:rFonts w:ascii="Times New Roman" w:hAnsi="Times New Roman" w:cs="Times New Roman"/>
          <w:sz w:val="20"/>
          <w:szCs w:val="20"/>
          <w:lang w:val="en-US"/>
        </w:rPr>
        <w:t>estimate</w:t>
      </w:r>
      <w:r w:rsidR="00B23458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AF3444" w:rsidRPr="0071388D">
        <w:rPr>
          <w:rFonts w:ascii="Times New Roman" w:hAnsi="Times New Roman" w:cs="Times New Roman"/>
          <w:sz w:val="20"/>
          <w:szCs w:val="20"/>
          <w:lang w:val="en-US"/>
        </w:rPr>
        <w:t xml:space="preserve"> aligning torque stiffness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αf</m:t>
            </m:r>
          </m:sub>
        </m:sSub>
      </m:oMath>
      <w:r w:rsidR="0072673B">
        <w:rPr>
          <w:rFonts w:ascii="Times New Roman" w:eastAsia="新細明體" w:hAnsi="Times New Roman" w:cs="Times New Roman" w:hint="eastAsia"/>
          <w:sz w:val="20"/>
          <w:szCs w:val="20"/>
          <w:lang w:val="en-US" w:eastAsia="zh-TW"/>
        </w:rPr>
        <w:t xml:space="preserve"> </w:t>
      </w:r>
      <w:r w:rsidR="00642466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via the following regression model. </w:t>
      </w:r>
    </w:p>
    <w:p w14:paraId="13958B8C" w14:textId="764C935B" w:rsidR="00642466" w:rsidRDefault="00BD4FF8" w:rsidP="00642466">
      <w:pPr>
        <w:wordWrap w:val="0"/>
        <w:overflowPunct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a,o</m:t>
            </m:r>
          </m:sub>
        </m:sSub>
        <m:r>
          <m:rPr>
            <m:sty m:val="p"/>
          </m:rPr>
          <w:rPr>
            <w:rFonts w:ascii="Cambria Math" w:hAnsi="Cambria Math" w:cs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αf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α</m:t>
                </m:r>
              </m:e>
            </m:acc>
          </m:e>
          <m:sub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f</m:t>
            </m:r>
          </m:sub>
        </m:sSub>
      </m:oMath>
      <w:r w:rsidR="00642466"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64246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642466"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4246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 w:rsidR="00642466"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642466" w:rsidRPr="00287998">
        <w:rPr>
          <w:rFonts w:ascii="Times New Roman" w:hAnsi="Times New Roman" w:cs="Times New Roman" w:hint="eastAsia"/>
          <w:sz w:val="20"/>
          <w:szCs w:val="20"/>
          <w:lang w:val="en-US"/>
        </w:rPr>
        <w:t>(</w:t>
      </w:r>
      <w:r w:rsidR="00642466">
        <w:rPr>
          <w:rFonts w:ascii="Times New Roman" w:hAnsi="Times New Roman" w:cs="Times New Roman"/>
          <w:sz w:val="20"/>
          <w:szCs w:val="20"/>
          <w:lang w:val="en-US"/>
        </w:rPr>
        <w:t>2</w:t>
      </w:r>
      <w:r w:rsidR="00642466" w:rsidRPr="00287998">
        <w:rPr>
          <w:rFonts w:ascii="Times New Roman" w:hAnsi="Times New Roman" w:cs="Times New Roman" w:hint="eastAsia"/>
          <w:sz w:val="20"/>
          <w:szCs w:val="20"/>
          <w:lang w:val="en-US"/>
        </w:rPr>
        <w:t>)</w:t>
      </w:r>
    </w:p>
    <w:p w14:paraId="646246A7" w14:textId="17E6AD57" w:rsidR="003B343F" w:rsidRPr="003D3994" w:rsidRDefault="00642466" w:rsidP="00A8295B">
      <w:pPr>
        <w:overflowPunct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新細明體" w:hAnsi="Times New Roman" w:cs="Times New Roman" w:hint="eastAsia"/>
          <w:sz w:val="20"/>
          <w:szCs w:val="20"/>
          <w:lang w:val="en-US" w:eastAsia="zh-TW"/>
        </w:rPr>
        <w:t>w</w:t>
      </w:r>
      <w:r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a,o</m:t>
            </m:r>
          </m:sub>
        </m:sSub>
      </m:oMath>
      <w:r>
        <w:rPr>
          <w:rFonts w:ascii="Times New Roman" w:eastAsia="新細明體" w:hAnsi="Times New Roman" w:cs="Times New Roman" w:hint="eastAsia"/>
          <w:sz w:val="20"/>
          <w:szCs w:val="20"/>
          <w:lang w:val="en-US" w:eastAsia="zh-TW"/>
        </w:rPr>
        <w:t xml:space="preserve"> </w:t>
      </w:r>
      <w:r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is the open-loop estimated aligning torque </w:t>
      </w:r>
      <w:r w:rsidR="00376DC0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using Eq. (1) </w:t>
      </w:r>
      <w:r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α</m:t>
                </m:r>
              </m:e>
            </m:acc>
          </m:e>
          <m:sub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f</m:t>
            </m:r>
          </m:sub>
        </m:sSub>
      </m:oMath>
      <w:r w:rsidR="00A8295B">
        <w:rPr>
          <w:rFonts w:ascii="Times New Roman" w:eastAsia="新細明體" w:hAnsi="Times New Roman" w:cs="Times New Roman" w:hint="eastAsia"/>
          <w:sz w:val="20"/>
          <w:szCs w:val="20"/>
          <w:lang w:val="en-US" w:eastAsia="zh-TW"/>
        </w:rPr>
        <w:t xml:space="preserve"> </w:t>
      </w:r>
      <w:r w:rsidR="00A8295B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is </w:t>
      </w:r>
      <w:r w:rsidR="00AF3444" w:rsidRPr="0071388D">
        <w:rPr>
          <w:rFonts w:ascii="Times New Roman" w:hAnsi="Times New Roman" w:cs="Times New Roman"/>
          <w:sz w:val="20"/>
          <w:szCs w:val="20"/>
          <w:lang w:val="en-US"/>
        </w:rPr>
        <w:t xml:space="preserve">the estimated </w:t>
      </w:r>
      <w:r w:rsidR="0072673B">
        <w:rPr>
          <w:rFonts w:ascii="Times New Roman" w:hAnsi="Times New Roman" w:cs="Times New Roman"/>
          <w:sz w:val="20"/>
          <w:szCs w:val="20"/>
          <w:lang w:val="en-US"/>
        </w:rPr>
        <w:t>front tire</w:t>
      </w:r>
      <w:r w:rsidR="0072673B" w:rsidRPr="007138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F3444" w:rsidRPr="0071388D">
        <w:rPr>
          <w:rFonts w:ascii="Times New Roman" w:hAnsi="Times New Roman" w:cs="Times New Roman"/>
          <w:sz w:val="20"/>
          <w:szCs w:val="20"/>
          <w:lang w:val="en-US"/>
        </w:rPr>
        <w:t>slip angle</w:t>
      </w:r>
      <w:r w:rsidR="00A8295B">
        <w:rPr>
          <w:rFonts w:ascii="Times New Roman" w:eastAsia="新細明體" w:hAnsi="Times New Roman" w:cs="Times New Roman" w:hint="eastAsia"/>
          <w:sz w:val="20"/>
          <w:szCs w:val="20"/>
          <w:lang w:val="en-US" w:eastAsia="zh-TW"/>
        </w:rPr>
        <w:t>.</w:t>
      </w:r>
      <w:r w:rsidR="00A8295B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 </w:t>
      </w:r>
      <w:r w:rsidR="00AF3444" w:rsidRPr="007138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8295B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A8295B" w:rsidRPr="0071388D">
        <w:rPr>
          <w:rFonts w:ascii="Times New Roman" w:hAnsi="Times New Roman" w:cs="Times New Roman"/>
          <w:sz w:val="20"/>
          <w:szCs w:val="20"/>
          <w:lang w:val="en-US"/>
        </w:rPr>
        <w:t xml:space="preserve">he </w:t>
      </w:r>
      <w:r w:rsidR="00AF3444" w:rsidRPr="0071388D">
        <w:rPr>
          <w:rFonts w:ascii="Times New Roman" w:hAnsi="Times New Roman" w:cs="Times New Roman"/>
          <w:sz w:val="20"/>
          <w:szCs w:val="20"/>
          <w:lang w:val="en-US"/>
        </w:rPr>
        <w:t>estimate</w:t>
      </w:r>
      <w:r w:rsidR="002C753A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AF3444" w:rsidRPr="0071388D">
        <w:rPr>
          <w:rFonts w:ascii="Times New Roman" w:hAnsi="Times New Roman" w:cs="Times New Roman"/>
          <w:sz w:val="20"/>
          <w:szCs w:val="20"/>
          <w:lang w:val="en-US"/>
        </w:rPr>
        <w:t xml:space="preserve"> aligning torque</w:t>
      </w:r>
      <w:r w:rsidR="007267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8295B" w:rsidRPr="0061719E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using </w:t>
      </w:r>
      <w:r w:rsidR="00A8295B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RLS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a,rls</m:t>
            </m:r>
          </m:sub>
        </m:sSub>
      </m:oMath>
      <w:r w:rsidR="00E71220">
        <w:rPr>
          <w:rFonts w:ascii="新細明體" w:eastAsia="新細明體" w:hAnsi="新細明體" w:cs="Times New Roman" w:hint="eastAsia"/>
          <w:sz w:val="20"/>
          <w:szCs w:val="20"/>
          <w:lang w:val="en-US" w:eastAsia="zh-TW"/>
        </w:rPr>
        <w:t xml:space="preserve"> </w:t>
      </w:r>
      <w:r w:rsidR="00A8295B" w:rsidRPr="00A8295B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can then be expressed </w:t>
      </w:r>
      <w:r w:rsidR="003D3994" w:rsidRPr="003D3994">
        <w:rPr>
          <w:rFonts w:ascii="Times New Roman" w:hAnsi="Times New Roman" w:cs="Times New Roman"/>
          <w:sz w:val="20"/>
          <w:szCs w:val="20"/>
          <w:lang w:val="en-US"/>
        </w:rPr>
        <w:t>as follows.</w:t>
      </w:r>
      <w:r w:rsidR="00A8295B" w:rsidRPr="00A829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8295B">
        <w:rPr>
          <w:rFonts w:ascii="Times New Roman" w:hAnsi="Times New Roman" w:cs="Times New Roman"/>
          <w:sz w:val="20"/>
          <w:szCs w:val="20"/>
          <w:lang w:val="en-US"/>
        </w:rPr>
        <w:t>The overall block diagram for the proposed estimation algorithm is shown in Fig. 3.</w:t>
      </w:r>
    </w:p>
    <w:p w14:paraId="219E58DB" w14:textId="54BF83FD" w:rsidR="003B343F" w:rsidRDefault="00BD4FF8" w:rsidP="00886542">
      <w:pPr>
        <w:overflowPunct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a,rls</m:t>
            </m:r>
          </m:sub>
        </m:sSub>
        <m:r>
          <m:rPr>
            <m:sty m:val="p"/>
          </m:rPr>
          <w:rPr>
            <w:rFonts w:ascii="Cambria Math" w:hAnsi="Cambria Math" w:cs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αf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α</m:t>
                </m:r>
              </m:e>
            </m:acc>
          </m:e>
          <m:sub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f</m:t>
            </m:r>
          </m:sub>
        </m:sSub>
      </m:oMath>
      <w:r w:rsidR="00886542"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88654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886542"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8654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 w:rsidR="00886542" w:rsidRPr="0028799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886542" w:rsidRPr="00287998">
        <w:rPr>
          <w:rFonts w:ascii="Times New Roman" w:hAnsi="Times New Roman" w:cs="Times New Roman" w:hint="eastAsia"/>
          <w:sz w:val="20"/>
          <w:szCs w:val="20"/>
          <w:lang w:val="en-US"/>
        </w:rPr>
        <w:t>(</w:t>
      </w:r>
      <w:r w:rsidR="00886542">
        <w:rPr>
          <w:rFonts w:ascii="Times New Roman" w:hAnsi="Times New Roman" w:cs="Times New Roman"/>
          <w:sz w:val="20"/>
          <w:szCs w:val="20"/>
          <w:lang w:val="en-US"/>
        </w:rPr>
        <w:t>3</w:t>
      </w:r>
      <w:r w:rsidR="00886542" w:rsidRPr="00287998">
        <w:rPr>
          <w:rFonts w:ascii="Times New Roman" w:hAnsi="Times New Roman" w:cs="Times New Roman" w:hint="eastAsia"/>
          <w:sz w:val="20"/>
          <w:szCs w:val="20"/>
          <w:lang w:val="en-US"/>
        </w:rPr>
        <w:t>)</w:t>
      </w:r>
    </w:p>
    <w:p w14:paraId="6B51317D" w14:textId="77777777" w:rsidR="001B18B4" w:rsidRDefault="001B18B4" w:rsidP="009808F7">
      <w:pPr>
        <w:overflowPunct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B376FE6" w14:textId="230E6633" w:rsidR="00826779" w:rsidRDefault="00501471" w:rsidP="005B608D">
      <w:pPr>
        <w:overflowPunct w:val="0"/>
        <w:spacing w:after="0" w:line="240" w:lineRule="auto"/>
        <w:jc w:val="center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  <w:r w:rsidRPr="00501471">
        <w:rPr>
          <w:noProof/>
        </w:rPr>
        <w:drawing>
          <wp:inline distT="0" distB="0" distL="0" distR="0" wp14:anchorId="55A092CB" wp14:editId="5DAB6AA8">
            <wp:extent cx="2282342" cy="1420430"/>
            <wp:effectExtent l="0" t="0" r="381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375" cy="142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A8E4" w14:textId="7D316E32" w:rsidR="00826779" w:rsidRDefault="00826779" w:rsidP="00826779">
      <w:pPr>
        <w:overflowPunct w:val="0"/>
        <w:spacing w:after="0" w:line="240" w:lineRule="auto"/>
        <w:jc w:val="center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  <w:r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>Fig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. 1 Steering </w:t>
      </w:r>
      <w:r w:rsidR="00503E5F">
        <w:rPr>
          <w:rFonts w:ascii="Times New Roman" w:hAnsi="Times New Roman" w:cs="Times New Roman"/>
          <w:sz w:val="20"/>
          <w:szCs w:val="20"/>
          <w:lang w:val="en-US"/>
        </w:rPr>
        <w:t>rotational dynamics</w:t>
      </w:r>
      <w:r w:rsidR="00503E5F" w:rsidDel="00503E5F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</w:p>
    <w:p w14:paraId="66B3C99E" w14:textId="1A4A9E4C" w:rsidR="003B343F" w:rsidRDefault="003B343F" w:rsidP="00826779">
      <w:pPr>
        <w:overflowPunct w:val="0"/>
        <w:spacing w:after="0" w:line="240" w:lineRule="auto"/>
        <w:jc w:val="center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</w:p>
    <w:p w14:paraId="26B2616C" w14:textId="7D6F33AC" w:rsidR="003B343F" w:rsidRDefault="002B6552" w:rsidP="003B343F">
      <w:pPr>
        <w:overflowPunct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2B6552">
        <w:rPr>
          <w:noProof/>
        </w:rPr>
        <w:drawing>
          <wp:inline distT="0" distB="0" distL="0" distR="0" wp14:anchorId="4D83EEB4" wp14:editId="6FEA8976">
            <wp:extent cx="2630384" cy="136001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6"/>
                    <a:stretch/>
                  </pic:blipFill>
                  <pic:spPr bwMode="auto">
                    <a:xfrm>
                      <a:off x="0" y="0"/>
                      <a:ext cx="2642958" cy="13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42A6" w:rsidRPr="003942A6">
        <w:t xml:space="preserve"> </w:t>
      </w:r>
    </w:p>
    <w:p w14:paraId="3BA792AA" w14:textId="779FCD09" w:rsidR="003B343F" w:rsidRPr="00283761" w:rsidRDefault="003B343F" w:rsidP="00004887">
      <w:pPr>
        <w:overflowPunct w:val="0"/>
        <w:spacing w:after="0" w:line="240" w:lineRule="auto"/>
        <w:jc w:val="center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  <w:r w:rsidRPr="004B53CB">
        <w:rPr>
          <w:rFonts w:ascii="Times New Roman" w:hAnsi="Times New Roman" w:cs="Times New Roman" w:hint="eastAsia"/>
          <w:sz w:val="20"/>
          <w:szCs w:val="20"/>
          <w:lang w:val="en-US"/>
        </w:rPr>
        <w:t>Fig</w:t>
      </w:r>
      <w:r w:rsidRPr="004B53C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4B53C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Relationship </w:t>
      </w:r>
      <w:r w:rsidR="00503E5F">
        <w:rPr>
          <w:rFonts w:ascii="Times New Roman" w:hAnsi="Times New Roman" w:cs="Times New Roman"/>
          <w:sz w:val="20"/>
          <w:szCs w:val="20"/>
          <w:lang w:val="en-US"/>
        </w:rPr>
        <w:t xml:space="preserve">of </w:t>
      </w:r>
      <w:r>
        <w:rPr>
          <w:rFonts w:ascii="Times New Roman" w:hAnsi="Times New Roman" w:cs="Times New Roman"/>
          <w:sz w:val="20"/>
          <w:szCs w:val="20"/>
          <w:lang w:val="en-US"/>
        </w:rPr>
        <w:t>aligning torque and tire slip angle</w:t>
      </w:r>
    </w:p>
    <w:p w14:paraId="1CC37688" w14:textId="00DA8859" w:rsidR="006D76D5" w:rsidRPr="00414480" w:rsidRDefault="006D76D5" w:rsidP="00DF3028">
      <w:pPr>
        <w:wordWrap w:val="0"/>
        <w:overflowPunct w:val="0"/>
        <w:spacing w:after="0" w:line="240" w:lineRule="auto"/>
        <w:jc w:val="right"/>
        <w:rPr>
          <w:rFonts w:ascii="Times New Roman" w:eastAsia="新細明體" w:hAnsi="Times New Roman" w:cs="Times New Roman"/>
          <w:sz w:val="20"/>
          <w:szCs w:val="20"/>
          <w:lang w:val="en-US" w:eastAsia="zh-TW"/>
        </w:rPr>
      </w:pPr>
    </w:p>
    <w:p w14:paraId="5AAD642B" w14:textId="705D4206" w:rsidR="005628E8" w:rsidRPr="00137B39" w:rsidRDefault="00DD010E" w:rsidP="00137B39">
      <w:pPr>
        <w:wordWrap w:val="0"/>
        <w:overflowPunct w:val="0"/>
        <w:spacing w:after="0" w:line="240" w:lineRule="auto"/>
        <w:jc w:val="center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  <w:r w:rsidRPr="000A6DBB">
        <w:rPr>
          <w:noProof/>
        </w:rPr>
        <w:drawing>
          <wp:inline distT="0" distB="0" distL="0" distR="0" wp14:anchorId="442B9FBD" wp14:editId="2E972EA7">
            <wp:extent cx="2674399" cy="1118567"/>
            <wp:effectExtent l="0" t="0" r="0" b="571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4" b="4452"/>
                    <a:stretch/>
                  </pic:blipFill>
                  <pic:spPr bwMode="auto">
                    <a:xfrm>
                      <a:off x="0" y="0"/>
                      <a:ext cx="2689626" cy="112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13C9" w:rsidRPr="002813C9">
        <w:t xml:space="preserve"> </w:t>
      </w:r>
      <w:r w:rsidR="00482972" w:rsidRPr="00482972">
        <w:t xml:space="preserve"> </w:t>
      </w:r>
    </w:p>
    <w:p w14:paraId="773287B9" w14:textId="3741A630" w:rsidR="00F95B14" w:rsidRPr="00137B39" w:rsidRDefault="00F95B14" w:rsidP="00137B39">
      <w:pPr>
        <w:overflowPunct w:val="0"/>
        <w:jc w:val="center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  <w:r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>Fig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. </w:t>
      </w:r>
      <w:r w:rsidR="003B343F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3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60272A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Proposed estimation algorithm</w:t>
      </w:r>
    </w:p>
    <w:p w14:paraId="4AD893C2" w14:textId="4297C384" w:rsidR="00F02597" w:rsidRPr="00425FF9" w:rsidRDefault="00B23458" w:rsidP="00886542">
      <w:pPr>
        <w:overflowPunct w:val="0"/>
        <w:spacing w:after="0" w:line="240" w:lineRule="auto"/>
        <w:ind w:firstLineChars="200" w:firstLine="40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Since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αf</m:t>
            </m:r>
          </m:sub>
        </m:sSub>
      </m:oMath>
      <w:r>
        <w:rPr>
          <w:rFonts w:ascii="Times New Roman" w:eastAsia="新細明體" w:hAnsi="Times New Roman" w:cs="Times New Roman" w:hint="eastAsia"/>
          <w:sz w:val="20"/>
          <w:szCs w:val="20"/>
          <w:lang w:val="en-US" w:eastAsia="zh-TW"/>
        </w:rPr>
        <w:t xml:space="preserve"> </w:t>
      </w:r>
      <w:r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might be affected by </w:t>
      </w:r>
      <w:r w:rsidR="0007766D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the road friction coefficients and </w:t>
      </w:r>
      <w:r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>the variations of vertical</w:t>
      </w:r>
      <w:r w:rsidR="00164682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 </w:t>
      </w:r>
      <w:r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load forces at the front tires, </w:t>
      </w:r>
      <w:r>
        <w:rPr>
          <w:rFonts w:ascii="Times New Roman" w:hAnsi="Times New Roman" w:cs="Times New Roman"/>
          <w:sz w:val="20"/>
          <w:szCs w:val="20"/>
          <w:lang w:val="en-US"/>
        </w:rPr>
        <w:t>an</w:t>
      </w:r>
      <w:r w:rsidR="004040D3" w:rsidRPr="005D26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5D26A3">
        <w:rPr>
          <w:rFonts w:ascii="Times New Roman" w:hAnsi="Times New Roman" w:cs="Times New Roman"/>
          <w:sz w:val="20"/>
          <w:szCs w:val="20"/>
          <w:lang w:val="en-US"/>
        </w:rPr>
        <w:t xml:space="preserve">daptive 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5D26A3">
        <w:rPr>
          <w:rFonts w:ascii="Times New Roman" w:hAnsi="Times New Roman" w:cs="Times New Roman"/>
          <w:sz w:val="20"/>
          <w:szCs w:val="20"/>
          <w:lang w:val="en-US"/>
        </w:rPr>
        <w:t xml:space="preserve">orgetting 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A42EDD" w:rsidRPr="005D26A3">
        <w:rPr>
          <w:rFonts w:ascii="Times New Roman" w:hAnsi="Times New Roman" w:cs="Times New Roman"/>
          <w:sz w:val="20"/>
          <w:szCs w:val="20"/>
          <w:lang w:val="en-US"/>
        </w:rPr>
        <w:t xml:space="preserve">actor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rls</m:t>
            </m:r>
          </m:sub>
        </m:sSub>
      </m:oMath>
      <w:r w:rsidR="00283761">
        <w:rPr>
          <w:rFonts w:ascii="Times New Roman" w:eastAsia="新細明體" w:hAnsi="Times New Roman" w:cs="Times New Roman" w:hint="eastAsia"/>
          <w:sz w:val="20"/>
          <w:szCs w:val="20"/>
          <w:lang w:val="en-US" w:eastAsia="zh-TW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is </w:t>
      </w:r>
      <w:r w:rsidR="00283761">
        <w:rPr>
          <w:rFonts w:ascii="Times New Roman" w:hAnsi="Times New Roman" w:cs="Times New Roman"/>
          <w:sz w:val="20"/>
          <w:szCs w:val="20"/>
          <w:lang w:val="en-US"/>
        </w:rPr>
        <w:t>proposed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83761">
        <w:rPr>
          <w:rFonts w:ascii="Times New Roman" w:hAnsi="Times New Roman" w:cs="Times New Roman"/>
          <w:sz w:val="20"/>
          <w:szCs w:val="20"/>
          <w:lang w:val="en-US"/>
        </w:rPr>
        <w:t xml:space="preserve">as follows </w:t>
      </w:r>
      <w:r>
        <w:rPr>
          <w:rFonts w:ascii="Times New Roman" w:hAnsi="Times New Roman" w:cs="Times New Roman"/>
          <w:sz w:val="20"/>
          <w:szCs w:val="20"/>
          <w:lang w:val="en-US"/>
        </w:rPr>
        <w:t>in this paper.</w:t>
      </w:r>
      <w:r w:rsidR="002C1E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6F7B31A" w14:textId="4E957ACF" w:rsidR="000C072F" w:rsidRPr="00425FF9" w:rsidRDefault="00BD4FF8" w:rsidP="00886542">
      <w:pPr>
        <w:spacing w:after="0" w:line="240" w:lineRule="auto"/>
        <w:ind w:firstLine="352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rls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+(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)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h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0"/>
                    <w:szCs w:val="20"/>
                    <w:lang w:val="en-US"/>
                  </w:rPr>
                  <m:t>ax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w:softHyphen/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func>
          </m:sup>
        </m:sSup>
      </m:oMath>
      <w:r w:rsidR="000C072F" w:rsidRPr="00425FF9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655A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C072F" w:rsidRPr="00425FF9">
        <w:rPr>
          <w:rFonts w:ascii="Times New Roman" w:hAnsi="Times New Roman" w:cs="Times New Roman" w:hint="eastAsia"/>
          <w:sz w:val="20"/>
          <w:szCs w:val="20"/>
          <w:lang w:val="en-US"/>
        </w:rPr>
        <w:t>(</w:t>
      </w:r>
      <w:r w:rsidR="0082113F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0C072F" w:rsidRPr="00425FF9">
        <w:rPr>
          <w:rFonts w:ascii="Times New Roman" w:hAnsi="Times New Roman" w:cs="Times New Roman" w:hint="eastAsia"/>
          <w:sz w:val="20"/>
          <w:szCs w:val="20"/>
          <w:lang w:val="en-US"/>
        </w:rPr>
        <w:t>)</w:t>
      </w:r>
    </w:p>
    <w:p w14:paraId="27D32CA4" w14:textId="5B95DA19" w:rsidR="004B4AE5" w:rsidRPr="007F4EF3" w:rsidRDefault="00376DC0" w:rsidP="005D26A3">
      <w:pPr>
        <w:spacing w:after="0" w:line="240" w:lineRule="auto"/>
        <w:jc w:val="both"/>
        <w:rPr>
          <w:rFonts w:ascii="Times New Roman" w:eastAsia="新細明體" w:hAnsi="Times New Roman" w:cs="Times New Roman"/>
          <w:sz w:val="20"/>
          <w:szCs w:val="20"/>
          <w:lang w:val="en-US" w:eastAsia="zh-TW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h</m:t>
        </m:r>
      </m:oMath>
      <w:r w:rsidR="00DD4BB8" w:rsidRPr="004264E5">
        <w:rPr>
          <w:rFonts w:ascii="Times New Roman" w:hAnsi="Times New Roman" w:cs="Times New Roman"/>
          <w:sz w:val="20"/>
          <w:szCs w:val="20"/>
          <w:lang w:val="en-US"/>
        </w:rPr>
        <w:t xml:space="preserve"> is</w:t>
      </w:r>
      <w:r w:rsidR="00A24CC8" w:rsidRPr="007F4E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7025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370251" w:rsidRPr="007F4E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24CC8" w:rsidRPr="007F4EF3">
        <w:rPr>
          <w:rFonts w:ascii="Times New Roman" w:hAnsi="Times New Roman" w:cs="Times New Roman"/>
          <w:sz w:val="20"/>
          <w:szCs w:val="20"/>
          <w:lang w:val="en-US"/>
        </w:rPr>
        <w:t xml:space="preserve">sensitivity </w:t>
      </w:r>
      <w:proofErr w:type="gramStart"/>
      <w:r w:rsidR="00A24CC8" w:rsidRPr="007F4EF3">
        <w:rPr>
          <w:rFonts w:ascii="Times New Roman" w:hAnsi="Times New Roman" w:cs="Times New Roman"/>
          <w:sz w:val="20"/>
          <w:szCs w:val="20"/>
          <w:lang w:val="en-US"/>
        </w:rPr>
        <w:t>coefficient</w:t>
      </w:r>
      <w:r w:rsidR="00DD4BB8" w:rsidRPr="004264E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="00827BE9" w:rsidRPr="0073727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</m:oMath>
      <w:r w:rsidR="006D5353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</w:t>
      </w:r>
      <w:r w:rsidR="006D5353">
        <w:rPr>
          <w:rFonts w:ascii="Times New Roman" w:hAnsi="Times New Roman" w:cs="Times New Roman"/>
          <w:sz w:val="20"/>
          <w:szCs w:val="20"/>
          <w:lang w:val="en-US"/>
        </w:rPr>
        <w:t xml:space="preserve">is the </w:t>
      </w:r>
      <w:r w:rsidR="006D5353">
        <w:rPr>
          <w:rFonts w:ascii="Times New Roman" w:hAnsi="Times New Roman" w:cs="Times New Roman" w:hint="eastAsia"/>
          <w:sz w:val="20"/>
          <w:szCs w:val="20"/>
          <w:lang w:val="en-US" w:eastAsia="zh-CN"/>
        </w:rPr>
        <w:t>diff</w:t>
      </w:r>
      <w:r w:rsidR="006D5353">
        <w:rPr>
          <w:rFonts w:ascii="Times New Roman" w:hAnsi="Times New Roman" w:cs="Times New Roman"/>
          <w:sz w:val="20"/>
          <w:szCs w:val="20"/>
          <w:lang w:val="en-US"/>
        </w:rPr>
        <w:t xml:space="preserve">erence between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a,o</m:t>
            </m:r>
          </m:sub>
        </m:sSub>
      </m:oMath>
      <w:r w:rsidR="006D5353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a,rls</m:t>
            </m:r>
          </m:sub>
        </m:sSub>
      </m:oMath>
      <w:r w:rsidR="006D5353">
        <w:rPr>
          <w:rFonts w:ascii="Times New Roman" w:hAnsi="Times New Roman" w:cs="Times New Roman"/>
          <w:sz w:val="20"/>
          <w:szCs w:val="20"/>
          <w:lang w:val="en-US"/>
        </w:rPr>
        <w:t xml:space="preserve"> normalized by an</w:t>
      </w:r>
      <w:r w:rsidR="00827BE9" w:rsidRPr="00737273">
        <w:rPr>
          <w:rFonts w:ascii="Times New Roman" w:hAnsi="Times New Roman" w:cs="Times New Roman"/>
          <w:sz w:val="20"/>
          <w:szCs w:val="20"/>
          <w:lang w:val="en-US"/>
        </w:rPr>
        <w:t xml:space="preserve"> allowable </w:t>
      </w:r>
      <w:r w:rsidR="000B690B">
        <w:rPr>
          <w:rFonts w:ascii="Times New Roman" w:hAnsi="Times New Roman" w:cs="Times New Roman"/>
          <w:sz w:val="20"/>
          <w:szCs w:val="20"/>
          <w:lang w:val="en-US"/>
        </w:rPr>
        <w:t xml:space="preserve">estimation </w:t>
      </w:r>
      <w:proofErr w:type="gramStart"/>
      <w:r w:rsidR="00827BE9" w:rsidRPr="00737273">
        <w:rPr>
          <w:rFonts w:ascii="Times New Roman" w:hAnsi="Times New Roman" w:cs="Times New Roman"/>
          <w:sz w:val="20"/>
          <w:szCs w:val="20"/>
          <w:lang w:val="en-US"/>
        </w:rPr>
        <w:t>error.</w:t>
      </w:r>
      <w:proofErr w:type="gramEnd"/>
      <w:r w:rsidR="0004669A" w:rsidRPr="00D35C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 xml:space="preserve"> 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</m:oMath>
      <w:r w:rsidR="00F2737D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</w:t>
      </w:r>
      <w:r w:rsidR="00F2737D">
        <w:rPr>
          <w:rFonts w:ascii="Times New Roman" w:hAnsi="Times New Roman" w:cs="Times New Roman"/>
          <w:sz w:val="20"/>
          <w:szCs w:val="20"/>
          <w:lang w:val="en-US"/>
        </w:rPr>
        <w:t xml:space="preserve">is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α</m:t>
                </m:r>
              </m:e>
            </m:acc>
          </m:e>
          <m:sub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f</m:t>
            </m:r>
          </m:sub>
        </m:sSub>
      </m:oMath>
      <w:r w:rsidR="00F2737D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</w:t>
      </w:r>
      <w:r w:rsidR="00F2737D">
        <w:rPr>
          <w:rFonts w:ascii="Times New Roman" w:hAnsi="Times New Roman" w:cs="Times New Roman"/>
          <w:sz w:val="20"/>
          <w:szCs w:val="20"/>
          <w:lang w:val="en-US"/>
        </w:rPr>
        <w:t>normalized by an allowable slip angle. If the sign change of the estimated friction torque is detected, the RLS process is frozen to prevent</w:t>
      </w:r>
      <w:r w:rsidR="00B273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70251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the </w:t>
      </w:r>
      <w:r w:rsidR="005A4CDD" w:rsidRPr="005A4CDD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inaccurate </w:t>
      </w:r>
      <w:r w:rsidR="00370251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update caused by the estimated friction torque which </w:t>
      </w:r>
      <w:r w:rsidR="003A792C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lacks of the </w:t>
      </w:r>
      <w:proofErr w:type="spellStart"/>
      <w:r w:rsidR="003A792C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>stri</w:t>
      </w:r>
      <w:r w:rsidR="001E34B4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>beck</w:t>
      </w:r>
      <w:proofErr w:type="spellEnd"/>
      <w:r w:rsidR="003A792C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 effect</w:t>
      </w:r>
      <w:r w:rsidR="005A4CDD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>. I</w:t>
      </w:r>
      <w:r w:rsidR="005A4CDD">
        <w:rPr>
          <w:rFonts w:asciiTheme="minorEastAsia" w:hAnsiTheme="minorEastAsia" w:cs="Times New Roman" w:hint="eastAsia"/>
          <w:sz w:val="20"/>
          <w:szCs w:val="20"/>
          <w:lang w:val="en-US" w:eastAsia="zh-CN"/>
        </w:rPr>
        <w:t>f</w:t>
      </w:r>
      <w:r w:rsidR="005A4CDD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 the angular velocity of steering </w:t>
      </w:r>
      <w:r w:rsidR="009D3F1B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is </w:t>
      </w:r>
      <w:r w:rsidR="005A4CDD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>greater than the threshold</w:t>
      </w:r>
      <w:r w:rsidR="006B4A3C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, the RLS process </w:t>
      </w:r>
      <w:r w:rsidR="009D3F1B" w:rsidRPr="007F4EF3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is </w:t>
      </w:r>
      <w:r w:rsidR="006B4A3C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>unfr</w:t>
      </w:r>
      <w:r w:rsidR="009D3F1B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>ozen</w:t>
      </w:r>
      <w:r w:rsidR="006B4A3C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>.</w:t>
      </w:r>
    </w:p>
    <w:p w14:paraId="1C38EC00" w14:textId="644869A4" w:rsidR="00566E45" w:rsidRDefault="00566E45" w:rsidP="00890EE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B64696A" w14:textId="2E68E697" w:rsidR="008E5A84" w:rsidRDefault="00FE6CE4" w:rsidP="008E5A84">
      <w:pPr>
        <w:overflowPunct w:val="0"/>
        <w:spacing w:after="0" w:line="240" w:lineRule="auto"/>
        <w:jc w:val="both"/>
        <w:rPr>
          <w:rFonts w:ascii="Times New Roman" w:eastAsia="標楷體" w:hAnsi="Times New Roman" w:cs="Times New Roman"/>
          <w:b/>
          <w:sz w:val="20"/>
          <w:szCs w:val="20"/>
          <w:lang w:val="en-US" w:eastAsia="zh-TW"/>
        </w:rPr>
      </w:pPr>
      <w:r>
        <w:rPr>
          <w:rFonts w:ascii="Times New Roman" w:eastAsia="標楷體" w:hAnsi="Times New Roman" w:cs="Times New Roman"/>
          <w:b/>
          <w:sz w:val="20"/>
          <w:szCs w:val="20"/>
          <w:lang w:val="en-US" w:eastAsia="zh-TW"/>
        </w:rPr>
        <w:t>3</w:t>
      </w:r>
      <w:r w:rsidR="008E5A84" w:rsidRPr="00B76D2C">
        <w:rPr>
          <w:rFonts w:ascii="Times New Roman" w:eastAsia="標楷體" w:hAnsi="Times New Roman" w:cs="Times New Roman"/>
          <w:b/>
          <w:sz w:val="20"/>
          <w:szCs w:val="20"/>
          <w:lang w:val="en-US"/>
        </w:rPr>
        <w:t xml:space="preserve">. </w:t>
      </w:r>
      <w:r w:rsidR="008E5A84">
        <w:rPr>
          <w:rFonts w:ascii="Times New Roman" w:eastAsia="標楷體" w:hAnsi="Times New Roman" w:cs="Times New Roman"/>
          <w:b/>
          <w:sz w:val="20"/>
          <w:szCs w:val="20"/>
          <w:lang w:val="en-US" w:eastAsia="zh-TW"/>
        </w:rPr>
        <w:t xml:space="preserve">SIMULATION RESULT </w:t>
      </w:r>
    </w:p>
    <w:p w14:paraId="062CFF8C" w14:textId="77777777" w:rsidR="00CF036D" w:rsidRPr="00211E70" w:rsidRDefault="00CF036D" w:rsidP="00CF036D">
      <w:pPr>
        <w:spacing w:after="0" w:line="240" w:lineRule="auto"/>
        <w:ind w:firstLine="352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54510A" w14:textId="0833186E" w:rsidR="00F37B62" w:rsidRDefault="00F37B62" w:rsidP="00F37B62">
      <w:pPr>
        <w:overflowPunct w:val="0"/>
        <w:spacing w:after="0" w:line="240" w:lineRule="auto"/>
        <w:ind w:firstLine="352"/>
        <w:jc w:val="both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  <w:proofErr w:type="spellStart"/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CarSim</w:t>
      </w:r>
      <w:proofErr w:type="spellEnd"/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is used to evaluate the proposed algorithm in </w:t>
      </w:r>
      <w:proofErr w:type="spellStart"/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Matlab</w:t>
      </w:r>
      <w:proofErr w:type="spellEnd"/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/Simulink</w:t>
      </w:r>
      <w:r w:rsidR="00637F5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.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For the first scenario</w:t>
      </w:r>
      <w:r w:rsidR="007120D0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,</w:t>
      </w:r>
      <w:r w:rsidR="00127A4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7120D0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a step steering torque input with a 1</w:t>
      </w:r>
      <w:r w:rsidR="007120D0" w:rsidRPr="0053086A">
        <w:rPr>
          <w:rFonts w:ascii="Times New Roman" w:eastAsia="標楷體" w:hAnsi="Times New Roman" w:cs="Times New Roman"/>
          <w:sz w:val="20"/>
          <w:szCs w:val="20"/>
          <w:vertAlign w:val="superscript"/>
          <w:lang w:val="en-US" w:eastAsia="zh-TW"/>
        </w:rPr>
        <w:t>st</w:t>
      </w:r>
      <w:r w:rsidR="007120D0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order filter is used to evaluate the estimated </w:t>
      </w:r>
      <w:r w:rsidR="008E3C5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aligning torque 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at </w:t>
      </w:r>
      <w:r w:rsidR="0060272A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80 km/h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. For the second scenario, </w:t>
      </w:r>
      <w:r w:rsidR="0060272A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a steering angle pattern obtained from </w:t>
      </w:r>
      <w:r w:rsidR="007A6686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a </w:t>
      </w:r>
      <w:r w:rsidR="007A6686" w:rsidRPr="00137B39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double lane change </w:t>
      </w:r>
      <w:r w:rsidR="0060272A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maneuver is used as the reference command for steering angle control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.</w:t>
      </w:r>
      <w:r w:rsidR="00C075BD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6D448C" w:rsidRPr="00312588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Baseline </w:t>
      </w:r>
      <w:r w:rsidR="0060272A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denotes </w:t>
      </w:r>
      <w:r w:rsidR="007D726D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the</w:t>
      </w:r>
      <w:r w:rsidR="0060272A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6D448C" w:rsidRPr="00137B39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disturbance torque </w:t>
      </w:r>
      <w:r w:rsidR="00CD416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estimator</w:t>
      </w:r>
      <w:r w:rsidR="00CD416B" w:rsidRPr="00137B39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7D726D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which is used </w:t>
      </w:r>
      <w:r w:rsidR="006D448C" w:rsidRPr="00312588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to estimate </w:t>
      </w:r>
      <w:r w:rsidR="007D726D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the </w:t>
      </w:r>
      <w:r w:rsidR="00706D5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non-linear</w:t>
      </w:r>
      <w:r w:rsidR="00E62F61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6D448C" w:rsidRPr="00312588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aligning torque</w:t>
      </w:r>
      <w:r w:rsidR="006D448C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53086A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directly </w:t>
      </w:r>
      <w:r w:rsidR="006D448C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th</w:t>
      </w:r>
      <w:r w:rsidR="000C45B8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r</w:t>
      </w:r>
      <w:r w:rsidR="006D448C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ough steering rotational dynamic</w:t>
      </w:r>
      <w:r w:rsidR="007D726D"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>s</w:t>
      </w:r>
      <w:r w:rsidR="009A313A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.</w:t>
      </w:r>
      <w:r w:rsidR="006D448C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0652F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Proposed</w:t>
      </w:r>
      <w:r w:rsidR="00481F09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7D726D"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>d</w:t>
      </w:r>
      <w:r w:rsidR="007D726D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enotes for the proposed </w:t>
      </w:r>
      <w:r w:rsidR="00882997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aligning torque estimator. </w:t>
      </w:r>
    </w:p>
    <w:p w14:paraId="5AC3B35F" w14:textId="77777777" w:rsidR="006E711C" w:rsidRDefault="006E711C" w:rsidP="00E95ABB">
      <w:pPr>
        <w:spacing w:after="0" w:line="240" w:lineRule="auto"/>
        <w:jc w:val="both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</w:p>
    <w:p w14:paraId="20C51B54" w14:textId="66B63E6D" w:rsidR="006E711C" w:rsidRDefault="00FE6CE4" w:rsidP="006E711C">
      <w:pPr>
        <w:overflowPunct w:val="0"/>
        <w:spacing w:after="0" w:line="240" w:lineRule="auto"/>
        <w:jc w:val="both"/>
        <w:rPr>
          <w:rFonts w:ascii="Times New Roman" w:eastAsia="標楷體" w:hAnsi="Times New Roman" w:cs="Times New Roman"/>
          <w:b/>
          <w:sz w:val="20"/>
          <w:szCs w:val="20"/>
          <w:lang w:val="en-US" w:eastAsia="zh-TW"/>
        </w:rPr>
      </w:pPr>
      <w:r>
        <w:rPr>
          <w:rFonts w:ascii="Times New Roman" w:eastAsia="標楷體" w:hAnsi="Times New Roman" w:cs="Times New Roman"/>
          <w:b/>
          <w:sz w:val="20"/>
          <w:szCs w:val="20"/>
          <w:lang w:val="en-US" w:eastAsia="zh-TW"/>
        </w:rPr>
        <w:t>3</w:t>
      </w:r>
      <w:r w:rsidR="006E711C" w:rsidRPr="000B76C2">
        <w:rPr>
          <w:rFonts w:ascii="Times New Roman" w:eastAsia="標楷體" w:hAnsi="Times New Roman" w:cs="Times New Roman" w:hint="eastAsia"/>
          <w:b/>
          <w:sz w:val="20"/>
          <w:szCs w:val="20"/>
          <w:lang w:val="en-US" w:eastAsia="zh-TW"/>
        </w:rPr>
        <w:t xml:space="preserve">.1 </w:t>
      </w:r>
      <w:r w:rsidR="000D1254">
        <w:rPr>
          <w:rFonts w:ascii="Times New Roman" w:eastAsia="標楷體" w:hAnsi="Times New Roman" w:cs="Times New Roman"/>
          <w:b/>
          <w:sz w:val="20"/>
          <w:szCs w:val="20"/>
          <w:lang w:val="en-US" w:eastAsia="zh-TW"/>
        </w:rPr>
        <w:t xml:space="preserve">Aligning </w:t>
      </w:r>
      <w:r w:rsidR="00604FE5">
        <w:rPr>
          <w:rFonts w:ascii="Times New Roman" w:eastAsia="標楷體" w:hAnsi="Times New Roman" w:cs="Times New Roman"/>
          <w:b/>
          <w:sz w:val="20"/>
          <w:szCs w:val="20"/>
          <w:lang w:val="en-US" w:eastAsia="zh-TW"/>
        </w:rPr>
        <w:t xml:space="preserve">torque </w:t>
      </w:r>
      <w:r w:rsidR="0035174A">
        <w:rPr>
          <w:rFonts w:ascii="Times New Roman" w:eastAsia="標楷體" w:hAnsi="Times New Roman" w:cs="Times New Roman"/>
          <w:b/>
          <w:sz w:val="20"/>
          <w:szCs w:val="20"/>
          <w:lang w:val="en-US" w:eastAsia="zh-TW"/>
        </w:rPr>
        <w:t>estimation</w:t>
      </w:r>
    </w:p>
    <w:p w14:paraId="44B63ADC" w14:textId="43703A94" w:rsidR="006E711C" w:rsidRDefault="00DB3A5F" w:rsidP="006E711C">
      <w:pPr>
        <w:overflowPunct w:val="0"/>
        <w:spacing w:after="0" w:line="240" w:lineRule="auto"/>
        <w:ind w:firstLineChars="200" w:firstLine="400"/>
        <w:jc w:val="both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  <w:r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>Fi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g. 4</w:t>
      </w:r>
      <w:r w:rsidR="00E95AB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show</w:t>
      </w:r>
      <w:r w:rsidR="00CB452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s</w:t>
      </w:r>
      <w:r w:rsidR="00E95AB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that </w:t>
      </w:r>
      <w:r w:rsidR="006861EE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the </w:t>
      </w:r>
      <w:r w:rsidR="00634078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proposed algorithm can estimate the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E95AB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aligning torque </w:t>
      </w:r>
      <w:r w:rsidR="00634078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closely. The transient estimation of the baseline estimator is lagged behind the proposed algorithm about 0.25 sec. </w:t>
      </w:r>
      <w:r w:rsidR="00942609"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>I</w:t>
      </w:r>
      <w:r w:rsidR="00942609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t is mainly due to </w:t>
      </w:r>
      <w:r w:rsidR="00CD416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that </w:t>
      </w:r>
      <w:r w:rsidR="00634078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the aligning torque is estimated directly as one of the states of the </w:t>
      </w:r>
      <w:r w:rsidR="00CD416B" w:rsidRPr="00137B39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disturbance torque </w:t>
      </w:r>
      <w:r w:rsidR="00634078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estimator</w:t>
      </w:r>
      <w:r w:rsidR="00CD416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. </w:t>
      </w:r>
      <w:proofErr w:type="gramStart"/>
      <w:r w:rsidR="00CD416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Thus</w:t>
      </w:r>
      <w:proofErr w:type="gramEnd"/>
      <w:r w:rsidR="00CD416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634078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the response time is limited by the </w:t>
      </w:r>
      <w:r w:rsidR="006C0008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estimator dynamics.</w:t>
      </w:r>
      <w:r w:rsidR="00E95AB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411006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F</w:t>
      </w:r>
      <w:r w:rsidR="00411006" w:rsidRPr="00E95AB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or the </w:t>
      </w:r>
      <w:r w:rsidR="00411006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proposed </w:t>
      </w:r>
      <w:r w:rsidR="006C0008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algorithm, the </w:t>
      </w:r>
      <w:r w:rsidR="00411006" w:rsidRPr="00E95AB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aligning torque is estimate</w:t>
      </w:r>
      <w:r w:rsidR="00254E28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d</w:t>
      </w:r>
      <w:r w:rsidR="00411006" w:rsidRPr="00E95AB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6C0008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via the estimation of </w:t>
      </w:r>
      <w:r w:rsidR="00411006" w:rsidRPr="00E95AB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a</w:t>
      </w:r>
      <w:r w:rsidR="006C0008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6C0008" w:rsidRPr="00E95AB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relatively </w:t>
      </w:r>
      <w:r w:rsidR="006C0008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slow changing</w:t>
      </w:r>
      <w:r w:rsidR="00411006" w:rsidRPr="00E95AB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aligning torque stiffness</w:t>
      </w:r>
      <w:r w:rsidR="00165813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.</w:t>
      </w:r>
      <w:r w:rsidR="003319D1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CD416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In addition, </w:t>
      </w:r>
      <w:r w:rsidR="00CD416B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5461A4">
        <w:rPr>
          <w:rFonts w:ascii="Times New Roman" w:hAnsi="Times New Roman" w:cs="Times New Roman"/>
          <w:sz w:val="20"/>
          <w:szCs w:val="20"/>
          <w:lang w:val="en-US"/>
        </w:rPr>
        <w:t xml:space="preserve">RLS process is frozen </w:t>
      </w:r>
      <w:r w:rsidR="005461A4">
        <w:rPr>
          <w:rFonts w:ascii="Times New Roman" w:hAnsi="Times New Roman" w:cs="Times New Roman" w:hint="eastAsia"/>
          <w:sz w:val="20"/>
          <w:szCs w:val="20"/>
          <w:lang w:val="en-US" w:eastAsia="zh-CN"/>
        </w:rPr>
        <w:t>at</w:t>
      </w:r>
      <w:r w:rsidR="005461A4">
        <w:rPr>
          <w:rFonts w:ascii="Times New Roman" w:hAnsi="Times New Roman" w:cs="Times New Roman"/>
          <w:sz w:val="20"/>
          <w:szCs w:val="20"/>
          <w:lang w:val="en-US"/>
        </w:rPr>
        <w:t xml:space="preserve"> 2.3</w:t>
      </w:r>
      <w:r w:rsidR="005461A4">
        <w:rPr>
          <w:rFonts w:ascii="Times New Roman" w:hAnsi="Times New Roman" w:cs="Times New Roman" w:hint="eastAsia"/>
          <w:sz w:val="20"/>
          <w:szCs w:val="20"/>
          <w:lang w:val="en-US" w:eastAsia="zh-CN"/>
        </w:rPr>
        <w:t>sec</w:t>
      </w:r>
      <w:r w:rsidR="005461A4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r w:rsidR="005461A4">
        <w:rPr>
          <w:rFonts w:ascii="Times New Roman" w:hAnsi="Times New Roman" w:cs="Times New Roman"/>
          <w:sz w:val="20"/>
          <w:szCs w:val="20"/>
          <w:lang w:val="en-US"/>
        </w:rPr>
        <w:t xml:space="preserve">to prevent </w:t>
      </w:r>
      <w:r w:rsidR="005461A4" w:rsidRPr="005A4CDD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inaccurate </w:t>
      </w:r>
      <w:r w:rsidR="00CD416B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>update due to the sign change of the estimated friction torque</w:t>
      </w:r>
      <w:r w:rsidR="005461A4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. </w:t>
      </w:r>
    </w:p>
    <w:p w14:paraId="5D1A67E2" w14:textId="77777777" w:rsidR="002838AF" w:rsidRDefault="002838AF" w:rsidP="006E711C">
      <w:pPr>
        <w:overflowPunct w:val="0"/>
        <w:spacing w:after="0" w:line="240" w:lineRule="auto"/>
        <w:ind w:firstLineChars="200" w:firstLine="400"/>
        <w:jc w:val="both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</w:p>
    <w:p w14:paraId="0916A8E3" w14:textId="72308500" w:rsidR="006E711C" w:rsidRDefault="00E0572F" w:rsidP="00D85614">
      <w:pPr>
        <w:overflowPunct w:val="0"/>
        <w:spacing w:after="0" w:line="240" w:lineRule="auto"/>
        <w:jc w:val="center"/>
        <w:rPr>
          <w:rFonts w:ascii="Times New Roman" w:eastAsia="標楷體" w:hAnsi="Times New Roman" w:cs="Times New Roman"/>
          <w:sz w:val="20"/>
          <w:szCs w:val="20"/>
          <w:lang w:val="en-US"/>
        </w:rPr>
      </w:pPr>
      <w:r w:rsidRPr="00E0572F">
        <w:t xml:space="preserve"> </w:t>
      </w:r>
      <w:ins w:id="0" w:author="Adam" w:date="2022-02-17T21:57:00Z">
        <w:r w:rsidR="00BD4FF8" w:rsidRPr="00BD4FF8">
          <w:drawing>
            <wp:inline distT="0" distB="0" distL="0" distR="0" wp14:anchorId="6F684642" wp14:editId="1D5C1F7B">
              <wp:extent cx="2452254" cy="1375612"/>
              <wp:effectExtent l="0" t="0" r="0" b="0"/>
              <wp:docPr id="10" name="圖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64629" cy="13825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1" w:author="Adam" w:date="2022-02-17T21:23:00Z">
        <w:r w:rsidR="00EC4387" w:rsidRPr="00EC4387" w:rsidDel="008C6D4B">
          <w:rPr>
            <w:noProof/>
          </w:rPr>
          <w:drawing>
            <wp:inline distT="0" distB="0" distL="0" distR="0" wp14:anchorId="2002A1E8" wp14:editId="4A6B509A">
              <wp:extent cx="2486736" cy="1393371"/>
              <wp:effectExtent l="0" t="0" r="0" b="0"/>
              <wp:docPr id="1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07495" cy="14050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4559C436" w14:textId="20D78B15" w:rsidR="006E711C" w:rsidRDefault="006E711C" w:rsidP="006E711C">
      <w:pPr>
        <w:overflowPunct w:val="0"/>
        <w:spacing w:after="0" w:line="240" w:lineRule="auto"/>
        <w:jc w:val="center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F</w:t>
      </w:r>
      <w:r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>ig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.</w:t>
      </w:r>
      <w:r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 xml:space="preserve"> </w:t>
      </w:r>
      <w:r w:rsidR="00F126BA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4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0A41DC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Aligning torque at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F171E9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80km/h</w:t>
      </w:r>
    </w:p>
    <w:p w14:paraId="1FC92ADA" w14:textId="77777777" w:rsidR="006E711C" w:rsidRDefault="006E711C" w:rsidP="00AF1330">
      <w:pPr>
        <w:overflowPunct w:val="0"/>
        <w:spacing w:after="0" w:line="240" w:lineRule="auto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</w:p>
    <w:p w14:paraId="037DC1DE" w14:textId="7F798537" w:rsidR="006E711C" w:rsidRDefault="00FE6CE4" w:rsidP="006E711C">
      <w:pPr>
        <w:overflowPunct w:val="0"/>
        <w:spacing w:after="0" w:line="240" w:lineRule="auto"/>
        <w:jc w:val="both"/>
        <w:rPr>
          <w:rFonts w:ascii="Times New Roman" w:eastAsia="標楷體" w:hAnsi="Times New Roman" w:cs="Times New Roman"/>
          <w:b/>
          <w:sz w:val="20"/>
          <w:szCs w:val="20"/>
          <w:lang w:val="en-US" w:eastAsia="zh-TW"/>
        </w:rPr>
      </w:pPr>
      <w:r>
        <w:rPr>
          <w:rFonts w:ascii="Times New Roman" w:eastAsia="標楷體" w:hAnsi="Times New Roman" w:cs="Times New Roman"/>
          <w:b/>
          <w:sz w:val="20"/>
          <w:szCs w:val="20"/>
          <w:lang w:val="en-US" w:eastAsia="zh-TW"/>
        </w:rPr>
        <w:t>3</w:t>
      </w:r>
      <w:r w:rsidR="006E711C" w:rsidRPr="000B76C2">
        <w:rPr>
          <w:rFonts w:ascii="Times New Roman" w:eastAsia="標楷體" w:hAnsi="Times New Roman" w:cs="Times New Roman" w:hint="eastAsia"/>
          <w:b/>
          <w:sz w:val="20"/>
          <w:szCs w:val="20"/>
          <w:lang w:val="en-US" w:eastAsia="zh-TW"/>
        </w:rPr>
        <w:t xml:space="preserve">.2 </w:t>
      </w:r>
      <w:r w:rsidR="0035174A">
        <w:rPr>
          <w:rFonts w:ascii="Times New Roman" w:eastAsia="標楷體" w:hAnsi="Times New Roman" w:cs="Times New Roman"/>
          <w:b/>
          <w:sz w:val="20"/>
          <w:szCs w:val="20"/>
          <w:lang w:val="en-US" w:eastAsia="zh-TW"/>
        </w:rPr>
        <w:t xml:space="preserve">Steering angle tracking </w:t>
      </w:r>
    </w:p>
    <w:p w14:paraId="5DB982C5" w14:textId="5642DA93" w:rsidR="00FC7A7D" w:rsidRDefault="002A2ECD" w:rsidP="00AD77DD">
      <w:pPr>
        <w:overflowPunct w:val="0"/>
        <w:spacing w:after="0" w:line="240" w:lineRule="auto"/>
        <w:ind w:firstLineChars="200" w:firstLine="400"/>
        <w:jc w:val="both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The </w:t>
      </w:r>
      <w:r w:rsidR="00414480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angle control system 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as</w:t>
      </w:r>
      <w:r w:rsidR="000F796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414480" w:rsidRPr="00937F27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shown in Fig</w:t>
      </w:r>
      <w:r w:rsidR="0041448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3C4441">
        <w:rPr>
          <w:rFonts w:ascii="Times New Roman" w:hAnsi="Times New Roman" w:cs="Times New Roman"/>
          <w:sz w:val="20"/>
          <w:szCs w:val="20"/>
          <w:lang w:val="en-US"/>
        </w:rPr>
        <w:t>5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is used to 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verify the angle tracking performance with different aligning torque estimators</w:t>
      </w:r>
      <w:r w:rsidR="00414480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623B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3327D">
        <w:rPr>
          <w:rFonts w:ascii="Times New Roman" w:hAnsi="Times New Roman" w:cs="Times New Roman"/>
          <w:sz w:val="20"/>
          <w:szCs w:val="20"/>
          <w:lang w:val="en-US"/>
        </w:rPr>
        <w:t>The results of aligning torque estimation and steering angle tracking control are shown in Fig. 6.</w:t>
      </w:r>
    </w:p>
    <w:p w14:paraId="37BBC261" w14:textId="308C55BC" w:rsidR="00FC7A7D" w:rsidRDefault="005D259C" w:rsidP="00DA0E09">
      <w:pPr>
        <w:overflowPunct w:val="0"/>
        <w:spacing w:after="0" w:line="240" w:lineRule="auto"/>
        <w:jc w:val="both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  <w:r w:rsidRPr="005D259C">
        <w:rPr>
          <w:noProof/>
        </w:rPr>
        <w:drawing>
          <wp:inline distT="0" distB="0" distL="0" distR="0" wp14:anchorId="564FF76A" wp14:editId="6282769C">
            <wp:extent cx="2879725" cy="91727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91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1CA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</w:p>
    <w:p w14:paraId="7267E33A" w14:textId="77777777" w:rsidR="00FC7A7D" w:rsidRDefault="00FC7A7D" w:rsidP="00FC7A7D">
      <w:pPr>
        <w:overflowPunct w:val="0"/>
        <w:spacing w:after="0" w:line="240" w:lineRule="auto"/>
        <w:jc w:val="center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Fig. 5</w:t>
      </w:r>
      <w:r w:rsidRPr="00394DAA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Angle control system</w:t>
      </w:r>
    </w:p>
    <w:p w14:paraId="5B00C12C" w14:textId="77777777" w:rsidR="00FC7A7D" w:rsidRDefault="00FC7A7D" w:rsidP="00937F27">
      <w:pPr>
        <w:overflowPunct w:val="0"/>
        <w:spacing w:after="0" w:line="240" w:lineRule="auto"/>
        <w:jc w:val="both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</w:p>
    <w:p w14:paraId="6434C3BC" w14:textId="2F6AD334" w:rsidR="00793CA0" w:rsidRPr="00DA0E09" w:rsidRDefault="00BC6032" w:rsidP="00DA0E09">
      <w:pPr>
        <w:overflowPunct w:val="0"/>
        <w:spacing w:after="0" w:line="240" w:lineRule="auto"/>
        <w:ind w:firstLineChars="200" w:firstLine="400"/>
        <w:jc w:val="both"/>
        <w:rPr>
          <w:rFonts w:ascii="Times New Roman" w:eastAsia="標楷體" w:hAnsi="Times New Roman" w:cs="Times New Roman"/>
          <w:sz w:val="20"/>
          <w:szCs w:val="20"/>
          <w:lang w:eastAsia="zh-TW"/>
        </w:rPr>
      </w:pP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As can be seen from Table 1, t</w:t>
      </w:r>
      <w:r w:rsidR="000037D7"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>h</w:t>
      </w:r>
      <w:r w:rsidR="000037D7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e </w:t>
      </w:r>
      <w:r w:rsidR="00FC7A7D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root </w:t>
      </w:r>
      <w:proofErr w:type="gramStart"/>
      <w:r w:rsidR="00FC7A7D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mean</w:t>
      </w:r>
      <w:proofErr w:type="gramEnd"/>
      <w:r w:rsidR="00FC7A7D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square error (RMSE) and </w:t>
      </w:r>
      <w:r w:rsidR="000037D7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the </w:t>
      </w:r>
      <w:r w:rsidR="00FC7A7D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max</w:t>
      </w:r>
      <w:r w:rsidR="000037D7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imum</w:t>
      </w:r>
      <w:r w:rsidR="00FC7A7D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error </w:t>
      </w:r>
      <w:r w:rsidR="000037D7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of the angle control system with the </w:t>
      </w:r>
      <w:r w:rsidR="00FC7A7D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proposed </w:t>
      </w:r>
      <w:r w:rsidR="000037D7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estimator </w:t>
      </w:r>
      <w:r w:rsidR="00FC7A7D" w:rsidRPr="00937F27"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>are</w:t>
      </w:r>
      <w:r w:rsidR="00FC7A7D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smaller than </w:t>
      </w:r>
      <w:r w:rsidR="000037D7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those 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of the system with the baseline estimator</w:t>
      </w:r>
      <w:bookmarkStart w:id="2" w:name="_GoBack"/>
      <w:commentRangeStart w:id="3"/>
      <w:r w:rsidR="00FC7A7D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. </w:t>
      </w:r>
      <w:r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>I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t</w:t>
      </w:r>
      <w:r w:rsidR="00412341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i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s mainly because of that the proposed estimator can estimate the aligning torque more </w:t>
      </w:r>
      <w:r w:rsidR="00412341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precisely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than the baseline estimator</w:t>
      </w:r>
      <w:r w:rsidR="00412341"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 xml:space="preserve"> </w:t>
      </w:r>
      <w:r w:rsidR="00412341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without significant time delay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. </w:t>
      </w:r>
      <w:proofErr w:type="gramStart"/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Thus</w:t>
      </w:r>
      <w:proofErr w:type="gramEnd"/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improve the </w:t>
      </w:r>
      <w:r w:rsidR="00412341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accuracy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of the feedforward compensation of the aligning torque</w:t>
      </w:r>
      <w:r w:rsidR="00412341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and result in better angle tracking performance</w:t>
      </w:r>
      <w:commentRangeEnd w:id="3"/>
      <w:r>
        <w:rPr>
          <w:rStyle w:val="ad"/>
        </w:rPr>
        <w:commentReference w:id="3"/>
      </w:r>
      <w:bookmarkEnd w:id="2"/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. </w:t>
      </w:r>
    </w:p>
    <w:p w14:paraId="00B0B6FF" w14:textId="77777777" w:rsidR="007E4E61" w:rsidRPr="00B83054" w:rsidRDefault="007E4E61" w:rsidP="00B647FF">
      <w:pPr>
        <w:overflowPunct w:val="0"/>
        <w:spacing w:after="0" w:line="240" w:lineRule="auto"/>
        <w:jc w:val="both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</w:p>
    <w:p w14:paraId="6343ED7C" w14:textId="1030F2CA" w:rsidR="006E711C" w:rsidRPr="00626A6C" w:rsidRDefault="004A26C8" w:rsidP="00B647FF">
      <w:pPr>
        <w:overflowPunct w:val="0"/>
        <w:spacing w:after="0" w:line="240" w:lineRule="auto"/>
        <w:jc w:val="center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  <w:commentRangeStart w:id="4"/>
      <w:commentRangeStart w:id="5"/>
      <w:ins w:id="6" w:author="Adam" w:date="2022-02-17T21:51:00Z">
        <w:r w:rsidRPr="004A26C8">
          <w:drawing>
            <wp:inline distT="0" distB="0" distL="0" distR="0" wp14:anchorId="1F208A03" wp14:editId="2E766C99">
              <wp:extent cx="2783350" cy="2246359"/>
              <wp:effectExtent l="0" t="0" r="0" b="0"/>
              <wp:docPr id="9" name="圖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142" t="6122" r="7653"/>
                      <a:stretch/>
                    </pic:blipFill>
                    <pic:spPr bwMode="auto">
                      <a:xfrm>
                        <a:off x="0" y="0"/>
                        <a:ext cx="2788991" cy="22509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  <w:del w:id="7" w:author="Adam" w:date="2022-02-17T21:22:00Z">
        <w:r w:rsidR="00B95419" w:rsidRPr="00B95419" w:rsidDel="008C6D4B">
          <w:rPr>
            <w:noProof/>
          </w:rPr>
          <w:drawing>
            <wp:inline distT="0" distB="0" distL="0" distR="0" wp14:anchorId="6312632A" wp14:editId="40DEF49E">
              <wp:extent cx="2873829" cy="2312876"/>
              <wp:effectExtent l="0" t="0" r="3175" b="0"/>
              <wp:docPr id="7" name="圖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752" t="7061" r="7691"/>
                      <a:stretch/>
                    </pic:blipFill>
                    <pic:spPr bwMode="auto">
                      <a:xfrm>
                        <a:off x="0" y="0"/>
                        <a:ext cx="2887022" cy="23234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  <w:commentRangeEnd w:id="4"/>
      <w:r w:rsidR="00412341">
        <w:rPr>
          <w:rStyle w:val="ad"/>
        </w:rPr>
        <w:commentReference w:id="4"/>
      </w:r>
      <w:commentRangeEnd w:id="5"/>
      <w:r w:rsidR="008C6D4B">
        <w:rPr>
          <w:rStyle w:val="ad"/>
        </w:rPr>
        <w:commentReference w:id="5"/>
      </w:r>
    </w:p>
    <w:p w14:paraId="3FFA88C9" w14:textId="677174EF" w:rsidR="006E711C" w:rsidRDefault="006E711C" w:rsidP="006E711C">
      <w:pPr>
        <w:overflowPunct w:val="0"/>
        <w:spacing w:after="0" w:line="240" w:lineRule="auto"/>
        <w:jc w:val="center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Fig. </w:t>
      </w:r>
      <w:r w:rsidR="00E4463C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6</w:t>
      </w:r>
      <w:r w:rsidRPr="00394DAA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71230D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Angle tracking response 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for the 2</w:t>
      </w:r>
      <w:r w:rsidRPr="009868FE">
        <w:rPr>
          <w:rFonts w:ascii="Times New Roman" w:eastAsia="標楷體" w:hAnsi="Times New Roman" w:cs="Times New Roman"/>
          <w:sz w:val="20"/>
          <w:szCs w:val="20"/>
          <w:vertAlign w:val="superscript"/>
          <w:lang w:val="en-US" w:eastAsia="zh-TW"/>
        </w:rPr>
        <w:t>nd</w:t>
      </w: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scenario</w:t>
      </w:r>
    </w:p>
    <w:p w14:paraId="095E5F97" w14:textId="77777777" w:rsidR="006E711C" w:rsidRDefault="006E711C" w:rsidP="006E711C">
      <w:pPr>
        <w:overflowPunct w:val="0"/>
        <w:spacing w:after="0" w:line="240" w:lineRule="auto"/>
        <w:jc w:val="center"/>
        <w:rPr>
          <w:rFonts w:ascii="Times New Roman" w:eastAsia="標楷體" w:hAnsi="Times New Roman" w:cs="Times New Roman"/>
          <w:sz w:val="20"/>
          <w:szCs w:val="20"/>
          <w:lang w:val="en-US" w:eastAsia="zh-TW"/>
        </w:rPr>
      </w:pPr>
    </w:p>
    <w:p w14:paraId="0485CBCC" w14:textId="1FF934D4" w:rsidR="008E5FF8" w:rsidRPr="00B05B1D" w:rsidRDefault="008E5FF8" w:rsidP="008E5FF8">
      <w:pPr>
        <w:pStyle w:val="Default"/>
        <w:spacing w:after="120"/>
        <w:jc w:val="center"/>
        <w:rPr>
          <w:rFonts w:ascii="Times New Roman" w:cs="Times New Roman"/>
          <w:sz w:val="20"/>
          <w:szCs w:val="20"/>
          <w:lang w:val="de-AT"/>
        </w:rPr>
      </w:pPr>
      <w:r w:rsidRPr="00211E70">
        <w:rPr>
          <w:rFonts w:ascii="Times New Roman" w:cs="Times New Roman"/>
          <w:sz w:val="20"/>
          <w:szCs w:val="20"/>
        </w:rPr>
        <w:t xml:space="preserve">Table </w:t>
      </w:r>
      <w:r w:rsidR="003348F0">
        <w:rPr>
          <w:rFonts w:ascii="Times New Roman" w:cs="Times New Roman"/>
          <w:sz w:val="20"/>
          <w:szCs w:val="20"/>
        </w:rPr>
        <w:t>1</w:t>
      </w:r>
      <w:r w:rsidR="003348F0" w:rsidRPr="00211E70">
        <w:rPr>
          <w:rFonts w:ascii="Times New Roman" w:cs="Times New Roman"/>
          <w:sz w:val="20"/>
          <w:szCs w:val="20"/>
        </w:rPr>
        <w:t xml:space="preserve"> </w:t>
      </w:r>
      <w:r w:rsidR="00E8323E">
        <w:rPr>
          <w:rFonts w:ascii="Times New Roman" w:cs="Times New Roman"/>
          <w:sz w:val="20"/>
          <w:szCs w:val="20"/>
        </w:rPr>
        <w:t xml:space="preserve">Angle tracking </w:t>
      </w:r>
      <w:r w:rsidR="002334F1">
        <w:rPr>
          <w:rFonts w:ascii="Times New Roman" w:cs="Times New Roman"/>
          <w:sz w:val="20"/>
          <w:szCs w:val="20"/>
        </w:rPr>
        <w:t>error</w:t>
      </w:r>
      <w:r w:rsidR="00283761">
        <w:rPr>
          <w:rFonts w:ascii="Times New Roman" w:cs="Times New Roman"/>
          <w:sz w:val="20"/>
          <w:szCs w:val="20"/>
        </w:rPr>
        <w:t xml:space="preserve"> (unit: deg)</w:t>
      </w:r>
    </w:p>
    <w:tbl>
      <w:tblPr>
        <w:tblStyle w:val="a5"/>
        <w:tblW w:w="0" w:type="auto"/>
        <w:tblInd w:w="63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00"/>
        <w:gridCol w:w="1170"/>
      </w:tblGrid>
      <w:tr w:rsidR="003942A6" w:rsidRPr="006E4770" w14:paraId="3B9ABF45" w14:textId="77777777" w:rsidTr="008E388B">
        <w:tc>
          <w:tcPr>
            <w:tcW w:w="1170" w:type="dxa"/>
          </w:tcPr>
          <w:p w14:paraId="1BE7FD78" w14:textId="31810BFA" w:rsidR="003942A6" w:rsidRPr="00211E70" w:rsidRDefault="003942A6" w:rsidP="004D6E8E">
            <w:pPr>
              <w:pStyle w:val="Default"/>
              <w:spacing w:before="20" w:after="20"/>
              <w:jc w:val="center"/>
              <w:rPr>
                <w:rFonts w:asci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DF3AC74" w14:textId="3EB5532E" w:rsidR="003942A6" w:rsidRPr="00211E70" w:rsidRDefault="003942A6" w:rsidP="00137B39">
            <w:pPr>
              <w:pStyle w:val="Default"/>
              <w:spacing w:before="20" w:after="20"/>
              <w:jc w:val="center"/>
              <w:rPr>
                <w:rFonts w:ascii="Times New Roman" w:cs="Times New Roman"/>
                <w:sz w:val="20"/>
                <w:szCs w:val="20"/>
              </w:rPr>
            </w:pPr>
            <w:r>
              <w:rPr>
                <w:rFonts w:ascii="Times New Roman" w:cs="Times New Roman"/>
                <w:sz w:val="20"/>
                <w:szCs w:val="20"/>
              </w:rPr>
              <w:t>RMSE</w:t>
            </w:r>
          </w:p>
        </w:tc>
        <w:tc>
          <w:tcPr>
            <w:tcW w:w="1170" w:type="dxa"/>
          </w:tcPr>
          <w:p w14:paraId="0E15C05B" w14:textId="07033DFB" w:rsidR="003942A6" w:rsidRPr="004D6E8E" w:rsidRDefault="003942A6" w:rsidP="00137B39">
            <w:pPr>
              <w:pStyle w:val="Default"/>
              <w:spacing w:before="20" w:after="20"/>
              <w:jc w:val="center"/>
              <w:rPr>
                <w:rFonts w:ascii="Times New Roman" w:cs="Times New Roman"/>
                <w:sz w:val="20"/>
                <w:szCs w:val="20"/>
              </w:rPr>
            </w:pPr>
            <w:r w:rsidRPr="00137B39">
              <w:rPr>
                <w:rFonts w:ascii="Times New Roman" w:cs="Times New Roman"/>
                <w:sz w:val="20"/>
                <w:szCs w:val="20"/>
              </w:rPr>
              <w:t>Max</w:t>
            </w:r>
          </w:p>
        </w:tc>
      </w:tr>
      <w:tr w:rsidR="003942A6" w:rsidRPr="0022476D" w14:paraId="20D1A8FC" w14:textId="77777777" w:rsidTr="008E388B">
        <w:tc>
          <w:tcPr>
            <w:tcW w:w="1170" w:type="dxa"/>
          </w:tcPr>
          <w:p w14:paraId="57FFA814" w14:textId="43B2611A" w:rsidR="003942A6" w:rsidRDefault="003942A6" w:rsidP="00207E9F">
            <w:pPr>
              <w:pStyle w:val="Default"/>
              <w:spacing w:before="20" w:after="20"/>
              <w:jc w:val="center"/>
              <w:rPr>
                <w:rFonts w:ascii="Times New Roman" w:cs="Times New Roman"/>
                <w:sz w:val="20"/>
                <w:szCs w:val="20"/>
              </w:rPr>
            </w:pPr>
            <w:r>
              <w:rPr>
                <w:rFonts w:ascii="Times New Roman" w:cs="Times New Roman"/>
                <w:sz w:val="20"/>
                <w:szCs w:val="20"/>
              </w:rPr>
              <w:t>Baseline</w:t>
            </w:r>
          </w:p>
        </w:tc>
        <w:tc>
          <w:tcPr>
            <w:tcW w:w="900" w:type="dxa"/>
          </w:tcPr>
          <w:p w14:paraId="05DFDB1D" w14:textId="411D8400" w:rsidR="003942A6" w:rsidRDefault="005507BA" w:rsidP="00137B39">
            <w:pPr>
              <w:pStyle w:val="Default"/>
              <w:spacing w:before="20" w:after="20"/>
              <w:jc w:val="center"/>
              <w:rPr>
                <w:rFonts w:ascii="Times New Roman" w:cs="Times New Roman"/>
                <w:sz w:val="20"/>
                <w:szCs w:val="20"/>
              </w:rPr>
            </w:pPr>
            <w:r>
              <w:rPr>
                <w:rFonts w:ascii="Times New Roman" w:cs="Times New Roman"/>
                <w:sz w:val="20"/>
                <w:szCs w:val="20"/>
              </w:rPr>
              <w:t>2</w:t>
            </w:r>
            <w:r w:rsidR="003942A6" w:rsidRPr="004D6E8E">
              <w:rPr>
                <w:rFonts w:asci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77E5A4D3" w14:textId="3D77E53C" w:rsidR="003942A6" w:rsidRDefault="008E673F" w:rsidP="00137B39">
            <w:pPr>
              <w:pStyle w:val="Default"/>
              <w:spacing w:before="20" w:after="20"/>
              <w:jc w:val="center"/>
              <w:rPr>
                <w:rFonts w:ascii="Times New Roman" w:cs="Times New Roman"/>
                <w:sz w:val="20"/>
                <w:szCs w:val="20"/>
              </w:rPr>
            </w:pPr>
            <w:r>
              <w:rPr>
                <w:rFonts w:ascii="Times New Roman" w:cs="Times New Roman"/>
                <w:sz w:val="20"/>
                <w:szCs w:val="20"/>
              </w:rPr>
              <w:t>4</w:t>
            </w:r>
            <w:r w:rsidR="003942A6">
              <w:rPr>
                <w:rFonts w:asci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sz w:val="20"/>
                <w:szCs w:val="20"/>
              </w:rPr>
              <w:t>6</w:t>
            </w:r>
          </w:p>
        </w:tc>
      </w:tr>
      <w:tr w:rsidR="003942A6" w:rsidRPr="0022476D" w14:paraId="0FD7B60F" w14:textId="77777777" w:rsidTr="008E388B">
        <w:tc>
          <w:tcPr>
            <w:tcW w:w="1170" w:type="dxa"/>
          </w:tcPr>
          <w:p w14:paraId="7D24A734" w14:textId="69044E6D" w:rsidR="003942A6" w:rsidRPr="00211E70" w:rsidRDefault="003942A6" w:rsidP="00207E9F">
            <w:pPr>
              <w:pStyle w:val="Default"/>
              <w:spacing w:before="20" w:after="20"/>
              <w:jc w:val="center"/>
              <w:rPr>
                <w:rFonts w:ascii="Times New Roman" w:cs="Times New Roman"/>
                <w:sz w:val="20"/>
                <w:szCs w:val="20"/>
              </w:rPr>
            </w:pPr>
            <w:r>
              <w:rPr>
                <w:rFonts w:ascii="Times New Roman" w:cs="Times New Roman"/>
                <w:sz w:val="20"/>
                <w:szCs w:val="20"/>
              </w:rPr>
              <w:t>Proposed</w:t>
            </w:r>
          </w:p>
        </w:tc>
        <w:tc>
          <w:tcPr>
            <w:tcW w:w="900" w:type="dxa"/>
          </w:tcPr>
          <w:p w14:paraId="022F6D8E" w14:textId="525D44F2" w:rsidR="003942A6" w:rsidRPr="00211E70" w:rsidRDefault="008E673F" w:rsidP="00137B39">
            <w:pPr>
              <w:pStyle w:val="Default"/>
              <w:spacing w:before="20" w:after="20"/>
              <w:jc w:val="center"/>
              <w:rPr>
                <w:rFonts w:ascii="Times New Roman" w:cs="Times New Roman"/>
                <w:sz w:val="20"/>
                <w:szCs w:val="20"/>
              </w:rPr>
            </w:pPr>
            <w:r>
              <w:rPr>
                <w:rFonts w:ascii="Times New Roman" w:cs="Times New Roman"/>
                <w:sz w:val="20"/>
                <w:szCs w:val="20"/>
              </w:rPr>
              <w:t>1</w:t>
            </w:r>
            <w:r w:rsidR="003942A6">
              <w:rPr>
                <w:rFonts w:asci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39DD1C5B" w14:textId="0AE871D4" w:rsidR="003942A6" w:rsidRPr="004D6E8E" w:rsidRDefault="008E673F" w:rsidP="00137B39">
            <w:pPr>
              <w:pStyle w:val="Default"/>
              <w:spacing w:before="20" w:after="20"/>
              <w:jc w:val="center"/>
              <w:rPr>
                <w:rFonts w:ascii="Times New Roman" w:cs="Times New Roman"/>
                <w:sz w:val="20"/>
                <w:szCs w:val="20"/>
              </w:rPr>
            </w:pPr>
            <w:r>
              <w:rPr>
                <w:rFonts w:ascii="Times New Roman" w:cs="Times New Roman"/>
                <w:sz w:val="20"/>
                <w:szCs w:val="20"/>
              </w:rPr>
              <w:t>3</w:t>
            </w:r>
            <w:r w:rsidR="003942A6">
              <w:rPr>
                <w:rFonts w:asci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sz w:val="20"/>
                <w:szCs w:val="20"/>
              </w:rPr>
              <w:t>3</w:t>
            </w:r>
          </w:p>
        </w:tc>
      </w:tr>
    </w:tbl>
    <w:p w14:paraId="351A88C4" w14:textId="77777777" w:rsidR="005A7DB4" w:rsidRPr="00211E70" w:rsidRDefault="005A7DB4" w:rsidP="00B71C2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C9A20AC" w14:textId="77777777" w:rsidR="00E95ABB" w:rsidRDefault="00E95ABB" w:rsidP="00E95ABB">
      <w:pPr>
        <w:overflowPunct w:val="0"/>
        <w:spacing w:after="0" w:line="240" w:lineRule="auto"/>
        <w:jc w:val="both"/>
        <w:rPr>
          <w:rFonts w:ascii="Times New Roman" w:eastAsia="標楷體" w:hAnsi="Times New Roman" w:cs="Times New Roman"/>
          <w:b/>
          <w:sz w:val="20"/>
          <w:szCs w:val="20"/>
          <w:lang w:val="en-US" w:eastAsia="zh-TW"/>
        </w:rPr>
      </w:pPr>
      <w:commentRangeStart w:id="8"/>
      <w:commentRangeStart w:id="9"/>
      <w:commentRangeStart w:id="10"/>
      <w:r>
        <w:rPr>
          <w:rFonts w:ascii="Times New Roman" w:eastAsia="標楷體" w:hAnsi="Times New Roman" w:cs="Times New Roman"/>
          <w:b/>
          <w:sz w:val="20"/>
          <w:szCs w:val="20"/>
          <w:lang w:val="en-US" w:eastAsia="zh-TW"/>
        </w:rPr>
        <w:t>4</w:t>
      </w:r>
      <w:r w:rsidRPr="00B76D2C">
        <w:rPr>
          <w:rFonts w:ascii="Times New Roman" w:eastAsia="標楷體" w:hAnsi="Times New Roman" w:cs="Times New Roman"/>
          <w:b/>
          <w:sz w:val="20"/>
          <w:szCs w:val="20"/>
          <w:lang w:val="en-US"/>
        </w:rPr>
        <w:t xml:space="preserve">. </w:t>
      </w:r>
      <w:r w:rsidR="00863087">
        <w:rPr>
          <w:rFonts w:ascii="Times New Roman" w:eastAsia="標楷體" w:hAnsi="Times New Roman" w:cs="Times New Roman"/>
          <w:b/>
          <w:sz w:val="20"/>
          <w:szCs w:val="20"/>
          <w:lang w:val="en-US" w:eastAsia="zh-TW"/>
        </w:rPr>
        <w:t>CONCLUSION</w:t>
      </w:r>
      <w:r>
        <w:rPr>
          <w:rFonts w:ascii="Times New Roman" w:eastAsia="標楷體" w:hAnsi="Times New Roman" w:cs="Times New Roman"/>
          <w:b/>
          <w:sz w:val="20"/>
          <w:szCs w:val="20"/>
          <w:lang w:val="en-US" w:eastAsia="zh-TW"/>
        </w:rPr>
        <w:t xml:space="preserve"> </w:t>
      </w:r>
      <w:commentRangeEnd w:id="8"/>
      <w:r w:rsidR="007A4596">
        <w:rPr>
          <w:rStyle w:val="ad"/>
        </w:rPr>
        <w:commentReference w:id="8"/>
      </w:r>
      <w:commentRangeEnd w:id="9"/>
      <w:r w:rsidR="006F7099">
        <w:rPr>
          <w:rStyle w:val="ad"/>
        </w:rPr>
        <w:commentReference w:id="9"/>
      </w:r>
      <w:commentRangeEnd w:id="10"/>
      <w:r w:rsidR="007D039A">
        <w:rPr>
          <w:rStyle w:val="ad"/>
        </w:rPr>
        <w:commentReference w:id="10"/>
      </w:r>
    </w:p>
    <w:p w14:paraId="1FE44592" w14:textId="34656610" w:rsidR="00E95ABB" w:rsidRPr="00211E70" w:rsidRDefault="001C3C29" w:rsidP="00E95ABB">
      <w:pPr>
        <w:spacing w:after="0" w:line="240" w:lineRule="auto"/>
        <w:ind w:firstLine="352"/>
        <w:jc w:val="both"/>
        <w:rPr>
          <w:rFonts w:ascii="Times New Roman" w:hAnsi="Times New Roman" w:cs="Times New Roman"/>
          <w:sz w:val="20"/>
          <w:szCs w:val="20"/>
          <w:lang w:val="en-US" w:eastAsia="zh-CN"/>
        </w:rPr>
      </w:pPr>
      <w:r>
        <w:rPr>
          <w:rFonts w:ascii="Times New Roman" w:hAnsi="Times New Roman" w:cs="Times New Roman" w:hint="eastAsia"/>
          <w:sz w:val="20"/>
          <w:szCs w:val="20"/>
          <w:lang w:val="en-US" w:eastAsia="zh-CN"/>
        </w:rPr>
        <w:t xml:space="preserve"> </w:t>
      </w:r>
    </w:p>
    <w:p w14:paraId="0716C290" w14:textId="3E747BD9" w:rsidR="008263FE" w:rsidRPr="008263FE" w:rsidRDefault="00412341">
      <w:pPr>
        <w:overflowPunct w:val="0"/>
        <w:spacing w:after="0" w:line="240" w:lineRule="auto"/>
        <w:ind w:firstLineChars="200" w:firstLine="400"/>
        <w:jc w:val="both"/>
        <w:rPr>
          <w:rFonts w:ascii="Times New Roman" w:hAnsi="Times New Roman" w:cs="Times New Roman"/>
          <w:sz w:val="20"/>
          <w:szCs w:val="20"/>
          <w:lang w:val="en-US" w:eastAsia="zh-CN"/>
        </w:rPr>
      </w:pPr>
      <w:r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An aligning torque estimator using the estimated aligning stiffness and front tire slip angle is proposed in this paper. </w:t>
      </w:r>
      <w:r w:rsidR="00BE3977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The </w:t>
      </w:r>
      <w:r w:rsidR="00783001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aligning torque stiffness</w:t>
      </w:r>
      <w:r w:rsidR="000B690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is estimated using RLS</w:t>
      </w:r>
      <w:r w:rsidR="00783001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.</w:t>
      </w:r>
      <w:r w:rsidR="00783001" w:rsidRPr="00E95AB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0B690B">
        <w:rPr>
          <w:rFonts w:ascii="Times New Roman" w:eastAsia="新細明體" w:hAnsi="Times New Roman" w:cs="Times New Roman" w:hint="eastAsia"/>
          <w:sz w:val="20"/>
          <w:szCs w:val="20"/>
          <w:lang w:val="en-US" w:eastAsia="zh-TW"/>
        </w:rPr>
        <w:t>A</w:t>
      </w:r>
      <w:r w:rsidR="000B690B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0B690B" w:rsidRPr="005D26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B690B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0B690B" w:rsidRPr="005D26A3">
        <w:rPr>
          <w:rFonts w:ascii="Times New Roman" w:hAnsi="Times New Roman" w:cs="Times New Roman"/>
          <w:sz w:val="20"/>
          <w:szCs w:val="20"/>
          <w:lang w:val="en-US"/>
        </w:rPr>
        <w:t xml:space="preserve">daptive </w:t>
      </w:r>
      <w:r w:rsidR="000B690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0B690B" w:rsidRPr="005D26A3">
        <w:rPr>
          <w:rFonts w:ascii="Times New Roman" w:hAnsi="Times New Roman" w:cs="Times New Roman"/>
          <w:sz w:val="20"/>
          <w:szCs w:val="20"/>
          <w:lang w:val="en-US"/>
        </w:rPr>
        <w:t xml:space="preserve">orgetting </w:t>
      </w:r>
      <w:r w:rsidR="000B690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0B690B" w:rsidRPr="005D26A3">
        <w:rPr>
          <w:rFonts w:ascii="Times New Roman" w:hAnsi="Times New Roman" w:cs="Times New Roman"/>
          <w:sz w:val="20"/>
          <w:szCs w:val="20"/>
          <w:lang w:val="en-US"/>
        </w:rPr>
        <w:t>actor</w:t>
      </w:r>
      <w:r w:rsidR="000B690B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is designed to be adjusted according to the normalized estimation error and tire slip angle.</w:t>
      </w:r>
      <w:r w:rsidR="00D93CB2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r w:rsidR="000B690B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A set of rules is designed to freeze and unfreeze the RLS process to prevent </w:t>
      </w:r>
      <w:r w:rsidR="000B690B" w:rsidRPr="005A4CDD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inaccurate </w:t>
      </w:r>
      <w:r w:rsidR="000B690B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>update</w:t>
      </w:r>
      <w:r w:rsidR="000B690B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. Simulation results show that the proposed estimator can provide a more precise estimate of the aligning torque </w:t>
      </w:r>
      <w:r w:rsidR="007D039A">
        <w:rPr>
          <w:rFonts w:ascii="Times New Roman" w:eastAsia="新細明體" w:hAnsi="Times New Roman" w:cs="Times New Roman" w:hint="eastAsia"/>
          <w:sz w:val="20"/>
          <w:szCs w:val="20"/>
          <w:lang w:val="en-US" w:eastAsia="zh-TW"/>
        </w:rPr>
        <w:t>t</w:t>
      </w:r>
      <w:r w:rsidR="007D039A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han that of the baseline estimator. </w:t>
      </w:r>
      <w:r w:rsidR="007D039A">
        <w:rPr>
          <w:rFonts w:ascii="Times New Roman" w:eastAsia="新細明體" w:hAnsi="Times New Roman" w:cs="Times New Roman" w:hint="eastAsia"/>
          <w:sz w:val="20"/>
          <w:szCs w:val="20"/>
          <w:lang w:val="en-US" w:eastAsia="zh-TW"/>
        </w:rPr>
        <w:t>Th</w:t>
      </w:r>
      <w:r w:rsidR="007D039A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 xml:space="preserve">us </w:t>
      </w:r>
      <w:r w:rsidR="000B690B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improve the </w:t>
      </w:r>
      <w:r w:rsidR="003A6B25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s</w:t>
      </w:r>
      <w:r w:rsidR="003A6B25" w:rsidRPr="00D93AD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teering angle </w:t>
      </w:r>
      <w:r w:rsidR="007D039A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control</w:t>
      </w:r>
      <w:r w:rsidR="003A6B25" w:rsidRPr="00D93AD2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 xml:space="preserve"> </w:t>
      </w:r>
      <w:r w:rsidR="000B690B">
        <w:rPr>
          <w:rFonts w:ascii="Times New Roman" w:eastAsia="標楷體" w:hAnsi="Times New Roman" w:cs="Times New Roman" w:hint="eastAsia"/>
          <w:sz w:val="20"/>
          <w:szCs w:val="20"/>
          <w:lang w:val="en-US" w:eastAsia="zh-TW"/>
        </w:rPr>
        <w:t>p</w:t>
      </w:r>
      <w:r w:rsidR="000B690B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erformance</w:t>
      </w:r>
      <w:r w:rsidR="003A6B25">
        <w:rPr>
          <w:rFonts w:ascii="Times New Roman" w:eastAsia="標楷體" w:hAnsi="Times New Roman" w:cs="Times New Roman"/>
          <w:sz w:val="20"/>
          <w:szCs w:val="20"/>
          <w:lang w:val="en-US" w:eastAsia="zh-TW"/>
        </w:rPr>
        <w:t>.</w:t>
      </w:r>
    </w:p>
    <w:sectPr w:rsidR="008263FE" w:rsidRPr="008263FE" w:rsidSect="00CF036D">
      <w:type w:val="continuous"/>
      <w:pgSz w:w="11906" w:h="16838" w:code="9"/>
      <w:pgMar w:top="1134" w:right="1134" w:bottom="1418" w:left="1134" w:header="709" w:footer="709" w:gutter="0"/>
      <w:cols w:num="2" w:space="567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Bo-Chiuan Chen" w:date="2022-02-17T19:13:00Z" w:initials="BC">
    <w:p w14:paraId="68425DE4" w14:textId="7119B103" w:rsidR="00BC6032" w:rsidRDefault="00BC6032">
      <w:pPr>
        <w:pStyle w:val="ae"/>
        <w:rPr>
          <w:lang w:eastAsia="zh-TW"/>
        </w:rPr>
      </w:pPr>
      <w:r>
        <w:rPr>
          <w:rStyle w:val="ad"/>
        </w:rPr>
        <w:annotationRef/>
      </w:r>
      <w:r>
        <w:rPr>
          <w:rFonts w:ascii="新細明體" w:eastAsia="新細明體" w:hAnsi="新細明體" w:hint="eastAsia"/>
          <w:lang w:eastAsia="zh-TW"/>
        </w:rPr>
        <w:t>寫得不好，學我怎麼寫，還有為何要這樣寫。</w:t>
      </w:r>
    </w:p>
  </w:comment>
  <w:comment w:id="4" w:author="Bo-Chiuan Chen" w:date="2022-02-17T19:24:00Z" w:initials="BC">
    <w:p w14:paraId="3E60C074" w14:textId="1D587AAA" w:rsidR="00412341" w:rsidRPr="00412341" w:rsidRDefault="00412341">
      <w:pPr>
        <w:pStyle w:val="ae"/>
        <w:rPr>
          <w:rFonts w:eastAsia="新細明體"/>
          <w:lang w:eastAsia="zh-TW"/>
        </w:rPr>
      </w:pPr>
      <w:r>
        <w:rPr>
          <w:rStyle w:val="ad"/>
        </w:rPr>
        <w:annotationRef/>
      </w:r>
      <w:r>
        <w:rPr>
          <w:rFonts w:eastAsia="新細明體" w:hint="eastAsia"/>
          <w:lang w:eastAsia="zh-TW"/>
        </w:rPr>
        <w:t>到底是要用</w:t>
      </w:r>
      <w:r>
        <w:rPr>
          <w:rFonts w:eastAsia="新細明體" w:hint="eastAsia"/>
          <w:lang w:eastAsia="zh-TW"/>
        </w:rPr>
        <w:t>C</w:t>
      </w:r>
      <w:r>
        <w:rPr>
          <w:rFonts w:eastAsia="新細明體"/>
          <w:lang w:eastAsia="zh-TW"/>
        </w:rPr>
        <w:t>arSim</w:t>
      </w:r>
      <w:r>
        <w:rPr>
          <w:rFonts w:eastAsia="新細明體" w:hint="eastAsia"/>
          <w:lang w:eastAsia="zh-TW"/>
        </w:rPr>
        <w:t>還是</w:t>
      </w:r>
      <w:r>
        <w:rPr>
          <w:rFonts w:eastAsia="新細明體" w:hint="eastAsia"/>
          <w:lang w:eastAsia="zh-TW"/>
        </w:rPr>
        <w:t>g</w:t>
      </w:r>
      <w:r>
        <w:rPr>
          <w:rFonts w:eastAsia="新細明體"/>
          <w:lang w:eastAsia="zh-TW"/>
        </w:rPr>
        <w:t>roundtruth</w:t>
      </w:r>
      <w:r>
        <w:rPr>
          <w:rFonts w:eastAsia="新細明體" w:hint="eastAsia"/>
          <w:lang w:eastAsia="zh-TW"/>
        </w:rPr>
        <w:t>，應該要統一。還有</w:t>
      </w:r>
      <w:r>
        <w:rPr>
          <w:rFonts w:eastAsia="新細明體" w:hint="eastAsia"/>
          <w:lang w:eastAsia="zh-TW"/>
        </w:rPr>
        <w:t>b</w:t>
      </w:r>
      <w:r>
        <w:rPr>
          <w:rFonts w:eastAsia="新細明體"/>
          <w:lang w:eastAsia="zh-TW"/>
        </w:rPr>
        <w:t>aseline</w:t>
      </w:r>
      <w:r>
        <w:rPr>
          <w:rFonts w:eastAsia="新細明體" w:hint="eastAsia"/>
          <w:lang w:eastAsia="zh-TW"/>
        </w:rPr>
        <w:t>用這種顏色，看起來不明顯，換其他顏色。所有圖都要統一。</w:t>
      </w:r>
    </w:p>
  </w:comment>
  <w:comment w:id="5" w:author="Adam" w:date="2022-02-17T21:23:00Z" w:initials="9">
    <w:p w14:paraId="6BC2F44E" w14:textId="1E4F1EF7" w:rsidR="008C6D4B" w:rsidRDefault="008C6D4B">
      <w:pPr>
        <w:pStyle w:val="ae"/>
        <w:rPr>
          <w:rFonts w:hint="eastAsia"/>
          <w:lang w:eastAsia="zh-CN"/>
        </w:rPr>
      </w:pPr>
      <w:r>
        <w:rPr>
          <w:rStyle w:val="ad"/>
        </w:rPr>
        <w:annotationRef/>
      </w:r>
      <w:r>
        <w:rPr>
          <w:rFonts w:hint="eastAsia"/>
          <w:lang w:eastAsia="zh-CN"/>
        </w:rPr>
        <w:t>已修改</w:t>
      </w:r>
    </w:p>
  </w:comment>
  <w:comment w:id="8" w:author="Bo-Chiuan Chen" w:date="2022-02-17T15:19:00Z" w:initials="BC">
    <w:p w14:paraId="5BDA8D12" w14:textId="38D5BFFC" w:rsidR="007A4596" w:rsidRDefault="007A4596">
      <w:pPr>
        <w:pStyle w:val="ae"/>
        <w:rPr>
          <w:lang w:eastAsia="zh-TW"/>
        </w:rPr>
      </w:pPr>
      <w:r>
        <w:rPr>
          <w:rStyle w:val="ad"/>
        </w:rPr>
        <w:annotationRef/>
      </w:r>
      <w:r>
        <w:rPr>
          <w:rFonts w:ascii="新細明體" w:eastAsia="新細明體" w:hAnsi="新細明體" w:hint="eastAsia"/>
          <w:lang w:eastAsia="zh-TW"/>
        </w:rPr>
        <w:t>寫得不好，應該撈前面的文字講重點就好</w:t>
      </w:r>
    </w:p>
  </w:comment>
  <w:comment w:id="9" w:author="Adam" w:date="2022-02-17T18:39:00Z" w:initials="1">
    <w:p w14:paraId="61EB6936" w14:textId="0CF2C047" w:rsidR="006F7099" w:rsidRDefault="006F7099">
      <w:pPr>
        <w:pStyle w:val="ae"/>
        <w:rPr>
          <w:lang w:eastAsia="zh-TW"/>
        </w:rPr>
      </w:pPr>
      <w:r>
        <w:rPr>
          <w:rStyle w:val="ad"/>
        </w:rPr>
        <w:annotationRef/>
      </w:r>
      <w:r>
        <w:rPr>
          <w:rFonts w:hint="eastAsia"/>
          <w:lang w:eastAsia="zh-TW"/>
        </w:rPr>
        <w:t>已重寫</w:t>
      </w:r>
    </w:p>
  </w:comment>
  <w:comment w:id="10" w:author="Bo-Chiuan Chen" w:date="2022-02-17T19:40:00Z" w:initials="BC">
    <w:p w14:paraId="21C580D2" w14:textId="461AC055" w:rsidR="007D039A" w:rsidRPr="007D039A" w:rsidRDefault="007D039A">
      <w:pPr>
        <w:pStyle w:val="ae"/>
        <w:rPr>
          <w:rFonts w:eastAsia="新細明體"/>
          <w:lang w:eastAsia="zh-TW"/>
        </w:rPr>
      </w:pPr>
      <w:r>
        <w:rPr>
          <w:rStyle w:val="ad"/>
        </w:rPr>
        <w:annotationRef/>
      </w:r>
      <w:r>
        <w:rPr>
          <w:rFonts w:eastAsia="新細明體" w:hint="eastAsia"/>
          <w:lang w:eastAsia="zh-TW"/>
        </w:rPr>
        <w:t>寫得不好，學我怎麼寫。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425DE4" w15:done="0"/>
  <w15:commentEx w15:paraId="3E60C074" w15:done="0"/>
  <w15:commentEx w15:paraId="6BC2F44E" w15:paraIdParent="3E60C074" w15:done="0"/>
  <w15:commentEx w15:paraId="5BDA8D12" w15:done="0"/>
  <w15:commentEx w15:paraId="61EB6936" w15:paraIdParent="5BDA8D12" w15:done="0"/>
  <w15:commentEx w15:paraId="21C580D2" w15:paraIdParent="5BDA8D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425DE4" w16cid:durableId="25B91CC3"/>
  <w16cid:commentId w16cid:paraId="3E60C074" w16cid:durableId="25B91F55"/>
  <w16cid:commentId w16cid:paraId="6BC2F44E" w16cid:durableId="25B93B59"/>
  <w16cid:commentId w16cid:paraId="5BDA8D12" w16cid:durableId="25B8E601"/>
  <w16cid:commentId w16cid:paraId="61EB6936" w16cid:durableId="25B914DE"/>
  <w16cid:commentId w16cid:paraId="21C580D2" w16cid:durableId="25B923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7B9A4" w14:textId="77777777" w:rsidR="00366901" w:rsidRDefault="00366901" w:rsidP="00610F59">
      <w:pPr>
        <w:spacing w:after="0" w:line="240" w:lineRule="auto"/>
      </w:pPr>
      <w:r>
        <w:separator/>
      </w:r>
    </w:p>
  </w:endnote>
  <w:endnote w:type="continuationSeparator" w:id="0">
    <w:p w14:paraId="11E513BB" w14:textId="77777777" w:rsidR="00366901" w:rsidRDefault="00366901" w:rsidP="0061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EGLNE+TimesNewRoman,Bold">
    <w:altName w:val="新細明體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619CB" w14:textId="77777777" w:rsidR="00366901" w:rsidRDefault="00366901" w:rsidP="00610F59">
      <w:pPr>
        <w:spacing w:after="0" w:line="240" w:lineRule="auto"/>
      </w:pPr>
      <w:r>
        <w:separator/>
      </w:r>
    </w:p>
  </w:footnote>
  <w:footnote w:type="continuationSeparator" w:id="0">
    <w:p w14:paraId="4F0CCB4C" w14:textId="77777777" w:rsidR="00366901" w:rsidRDefault="00366901" w:rsidP="00610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4EC3F" w14:textId="77777777" w:rsidR="00634078" w:rsidRPr="00181AEA" w:rsidRDefault="00634078" w:rsidP="00181AEA">
    <w:pPr>
      <w:pStyle w:val="a6"/>
      <w:rPr>
        <w:rFonts w:ascii="Times New Roman" w:hAnsi="Times New Roman" w:cs="Times New Roman"/>
        <w:sz w:val="20"/>
        <w:szCs w:val="20"/>
      </w:rPr>
    </w:pPr>
    <w:r w:rsidRPr="00181AEA">
      <w:rPr>
        <w:rFonts w:ascii="Times New Roman" w:hAnsi="Times New Roman" w:cs="Times New Roman"/>
        <w:sz w:val="20"/>
        <w:szCs w:val="20"/>
      </w:rPr>
      <w:t>AVEC’</w:t>
    </w:r>
    <w:r>
      <w:rPr>
        <w:rFonts w:ascii="Times New Roman" w:eastAsia="MS Mincho" w:hAnsi="Times New Roman" w:cs="Times New Roman" w:hint="eastAsia"/>
        <w:sz w:val="20"/>
        <w:szCs w:val="20"/>
        <w:lang w:eastAsia="ja-JP"/>
      </w:rPr>
      <w:t>2</w:t>
    </w:r>
    <w:r>
      <w:rPr>
        <w:rFonts w:ascii="Times New Roman" w:eastAsia="MS Mincho" w:hAnsi="Times New Roman" w:cs="Times New Roman"/>
        <w:sz w:val="20"/>
        <w:szCs w:val="20"/>
        <w:lang w:eastAsia="ja-JP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71"/>
    <w:multiLevelType w:val="hybridMultilevel"/>
    <w:tmpl w:val="A16A07EA"/>
    <w:lvl w:ilvl="0" w:tplc="DEEC9C92">
      <w:start w:val="1"/>
      <w:numFmt w:val="decimal"/>
      <w:pStyle w:val="a"/>
      <w:lvlText w:val="[%1]"/>
      <w:lvlJc w:val="left"/>
      <w:pPr>
        <w:ind w:left="480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">
    <w15:presenceInfo w15:providerId="None" w15:userId="Adam"/>
  </w15:person>
  <w15:person w15:author="Bo-Chiuan Chen">
    <w15:presenceInfo w15:providerId="Windows Live" w15:userId="193d851e7bbd1f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trackRevisions/>
  <w:defaultTabStop w:val="708"/>
  <w:hyphenationZone w:val="425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zsDC0NDIxNbI0MzBQ0lEKTi0uzszPAykwNKsFAPTD+0gtAAAA"/>
  </w:docVars>
  <w:rsids>
    <w:rsidRoot w:val="00CF036D"/>
    <w:rsid w:val="000024DF"/>
    <w:rsid w:val="00002F32"/>
    <w:rsid w:val="00002FAD"/>
    <w:rsid w:val="000037D7"/>
    <w:rsid w:val="0000448E"/>
    <w:rsid w:val="00004887"/>
    <w:rsid w:val="000054FE"/>
    <w:rsid w:val="000139D2"/>
    <w:rsid w:val="00016F1B"/>
    <w:rsid w:val="00020F06"/>
    <w:rsid w:val="00026C24"/>
    <w:rsid w:val="00036879"/>
    <w:rsid w:val="000402CB"/>
    <w:rsid w:val="00040D3C"/>
    <w:rsid w:val="000446FB"/>
    <w:rsid w:val="0004669A"/>
    <w:rsid w:val="0005081C"/>
    <w:rsid w:val="00050BC1"/>
    <w:rsid w:val="00052134"/>
    <w:rsid w:val="00055523"/>
    <w:rsid w:val="00060CE6"/>
    <w:rsid w:val="00061138"/>
    <w:rsid w:val="00064BA7"/>
    <w:rsid w:val="000652F3"/>
    <w:rsid w:val="00065705"/>
    <w:rsid w:val="00065DE2"/>
    <w:rsid w:val="00066EEA"/>
    <w:rsid w:val="000733DD"/>
    <w:rsid w:val="0007344D"/>
    <w:rsid w:val="00073690"/>
    <w:rsid w:val="00073737"/>
    <w:rsid w:val="000762D6"/>
    <w:rsid w:val="0007766D"/>
    <w:rsid w:val="00085F76"/>
    <w:rsid w:val="00090501"/>
    <w:rsid w:val="000972BD"/>
    <w:rsid w:val="000A0921"/>
    <w:rsid w:val="000A3BB4"/>
    <w:rsid w:val="000A41DC"/>
    <w:rsid w:val="000A5100"/>
    <w:rsid w:val="000B690B"/>
    <w:rsid w:val="000B731C"/>
    <w:rsid w:val="000C072F"/>
    <w:rsid w:val="000C239D"/>
    <w:rsid w:val="000C45B8"/>
    <w:rsid w:val="000C656B"/>
    <w:rsid w:val="000C6C95"/>
    <w:rsid w:val="000D1254"/>
    <w:rsid w:val="000D32AE"/>
    <w:rsid w:val="000D42A4"/>
    <w:rsid w:val="000D58C0"/>
    <w:rsid w:val="000D6C97"/>
    <w:rsid w:val="000D6D9C"/>
    <w:rsid w:val="000E1A5F"/>
    <w:rsid w:val="000E4402"/>
    <w:rsid w:val="000E62FB"/>
    <w:rsid w:val="000E7C51"/>
    <w:rsid w:val="000F3710"/>
    <w:rsid w:val="000F4206"/>
    <w:rsid w:val="000F7962"/>
    <w:rsid w:val="0010118D"/>
    <w:rsid w:val="001041A0"/>
    <w:rsid w:val="001137F6"/>
    <w:rsid w:val="00113F62"/>
    <w:rsid w:val="00114FE1"/>
    <w:rsid w:val="0011562F"/>
    <w:rsid w:val="00116815"/>
    <w:rsid w:val="00120195"/>
    <w:rsid w:val="0012169E"/>
    <w:rsid w:val="00122D59"/>
    <w:rsid w:val="00125A9B"/>
    <w:rsid w:val="00126380"/>
    <w:rsid w:val="00126A50"/>
    <w:rsid w:val="00127A43"/>
    <w:rsid w:val="00131C22"/>
    <w:rsid w:val="00132533"/>
    <w:rsid w:val="00132DB8"/>
    <w:rsid w:val="00135007"/>
    <w:rsid w:val="00135E3A"/>
    <w:rsid w:val="00137B39"/>
    <w:rsid w:val="001506A0"/>
    <w:rsid w:val="0015090D"/>
    <w:rsid w:val="0015429E"/>
    <w:rsid w:val="001579EA"/>
    <w:rsid w:val="00164682"/>
    <w:rsid w:val="00165813"/>
    <w:rsid w:val="00166E38"/>
    <w:rsid w:val="0017072E"/>
    <w:rsid w:val="00173F1C"/>
    <w:rsid w:val="001768FE"/>
    <w:rsid w:val="00181AEA"/>
    <w:rsid w:val="00181C9B"/>
    <w:rsid w:val="00190BC8"/>
    <w:rsid w:val="001918BA"/>
    <w:rsid w:val="0019205D"/>
    <w:rsid w:val="0019290B"/>
    <w:rsid w:val="0019306A"/>
    <w:rsid w:val="00197DE5"/>
    <w:rsid w:val="001A3B69"/>
    <w:rsid w:val="001A5AF7"/>
    <w:rsid w:val="001A6EE2"/>
    <w:rsid w:val="001A763C"/>
    <w:rsid w:val="001B0508"/>
    <w:rsid w:val="001B18B4"/>
    <w:rsid w:val="001B38F5"/>
    <w:rsid w:val="001B3E58"/>
    <w:rsid w:val="001B71CA"/>
    <w:rsid w:val="001C1229"/>
    <w:rsid w:val="001C3C29"/>
    <w:rsid w:val="001D2039"/>
    <w:rsid w:val="001D218A"/>
    <w:rsid w:val="001D2849"/>
    <w:rsid w:val="001E20E4"/>
    <w:rsid w:val="001E34B4"/>
    <w:rsid w:val="001E5BEB"/>
    <w:rsid w:val="001E72EF"/>
    <w:rsid w:val="001F0129"/>
    <w:rsid w:val="001F210A"/>
    <w:rsid w:val="001F3CA1"/>
    <w:rsid w:val="001F4F14"/>
    <w:rsid w:val="001F66F4"/>
    <w:rsid w:val="001F7BA4"/>
    <w:rsid w:val="0020148F"/>
    <w:rsid w:val="00201E22"/>
    <w:rsid w:val="00203F1C"/>
    <w:rsid w:val="002045D0"/>
    <w:rsid w:val="00205C10"/>
    <w:rsid w:val="00207133"/>
    <w:rsid w:val="00207E9F"/>
    <w:rsid w:val="00211E70"/>
    <w:rsid w:val="002120E2"/>
    <w:rsid w:val="00214126"/>
    <w:rsid w:val="00214613"/>
    <w:rsid w:val="0022476D"/>
    <w:rsid w:val="00226FA8"/>
    <w:rsid w:val="002334F1"/>
    <w:rsid w:val="00233A56"/>
    <w:rsid w:val="00234AD5"/>
    <w:rsid w:val="00243E73"/>
    <w:rsid w:val="00244720"/>
    <w:rsid w:val="00245333"/>
    <w:rsid w:val="00253818"/>
    <w:rsid w:val="00253983"/>
    <w:rsid w:val="002542CF"/>
    <w:rsid w:val="00254D9F"/>
    <w:rsid w:val="00254E28"/>
    <w:rsid w:val="0026147C"/>
    <w:rsid w:val="00261AB9"/>
    <w:rsid w:val="0026234C"/>
    <w:rsid w:val="00265D06"/>
    <w:rsid w:val="00267E0F"/>
    <w:rsid w:val="00272DB9"/>
    <w:rsid w:val="0027488A"/>
    <w:rsid w:val="00280675"/>
    <w:rsid w:val="002807F7"/>
    <w:rsid w:val="002813C9"/>
    <w:rsid w:val="00282952"/>
    <w:rsid w:val="00283761"/>
    <w:rsid w:val="002838AF"/>
    <w:rsid w:val="002838D4"/>
    <w:rsid w:val="0028433A"/>
    <w:rsid w:val="002848EF"/>
    <w:rsid w:val="00287998"/>
    <w:rsid w:val="00290305"/>
    <w:rsid w:val="002942B4"/>
    <w:rsid w:val="00294D65"/>
    <w:rsid w:val="0029693E"/>
    <w:rsid w:val="00297349"/>
    <w:rsid w:val="002973A9"/>
    <w:rsid w:val="002A033D"/>
    <w:rsid w:val="002A2C9B"/>
    <w:rsid w:val="002A2ECD"/>
    <w:rsid w:val="002A3106"/>
    <w:rsid w:val="002A60CC"/>
    <w:rsid w:val="002B0EEB"/>
    <w:rsid w:val="002B4B86"/>
    <w:rsid w:val="002B6552"/>
    <w:rsid w:val="002B7239"/>
    <w:rsid w:val="002C1EED"/>
    <w:rsid w:val="002C753A"/>
    <w:rsid w:val="002D008E"/>
    <w:rsid w:val="002D2B9E"/>
    <w:rsid w:val="002D44AB"/>
    <w:rsid w:val="002E0103"/>
    <w:rsid w:val="002E20D6"/>
    <w:rsid w:val="002E56FA"/>
    <w:rsid w:val="002E5EA6"/>
    <w:rsid w:val="002F4E36"/>
    <w:rsid w:val="002F6FB8"/>
    <w:rsid w:val="00301FF4"/>
    <w:rsid w:val="0030427C"/>
    <w:rsid w:val="00312588"/>
    <w:rsid w:val="0031511A"/>
    <w:rsid w:val="003251C9"/>
    <w:rsid w:val="00327239"/>
    <w:rsid w:val="00330741"/>
    <w:rsid w:val="003319D1"/>
    <w:rsid w:val="003348F0"/>
    <w:rsid w:val="00336180"/>
    <w:rsid w:val="00340607"/>
    <w:rsid w:val="0034156B"/>
    <w:rsid w:val="00342945"/>
    <w:rsid w:val="00342DBA"/>
    <w:rsid w:val="00343C47"/>
    <w:rsid w:val="0034419B"/>
    <w:rsid w:val="0035174A"/>
    <w:rsid w:val="00351B84"/>
    <w:rsid w:val="003524D4"/>
    <w:rsid w:val="00353778"/>
    <w:rsid w:val="00354BC0"/>
    <w:rsid w:val="003636F9"/>
    <w:rsid w:val="00366901"/>
    <w:rsid w:val="0036728C"/>
    <w:rsid w:val="00370251"/>
    <w:rsid w:val="003705A3"/>
    <w:rsid w:val="0037130A"/>
    <w:rsid w:val="00371A6C"/>
    <w:rsid w:val="00372CF0"/>
    <w:rsid w:val="003756E8"/>
    <w:rsid w:val="00375B66"/>
    <w:rsid w:val="00376DC0"/>
    <w:rsid w:val="0038004B"/>
    <w:rsid w:val="0038048B"/>
    <w:rsid w:val="00391F6D"/>
    <w:rsid w:val="0039210D"/>
    <w:rsid w:val="003942A6"/>
    <w:rsid w:val="003946F3"/>
    <w:rsid w:val="00395643"/>
    <w:rsid w:val="003A04B0"/>
    <w:rsid w:val="003A25D4"/>
    <w:rsid w:val="003A2CC5"/>
    <w:rsid w:val="003A3CE6"/>
    <w:rsid w:val="003A411D"/>
    <w:rsid w:val="003A6B25"/>
    <w:rsid w:val="003A6C2A"/>
    <w:rsid w:val="003A792C"/>
    <w:rsid w:val="003A7F90"/>
    <w:rsid w:val="003B13C4"/>
    <w:rsid w:val="003B343F"/>
    <w:rsid w:val="003B51A4"/>
    <w:rsid w:val="003C2B90"/>
    <w:rsid w:val="003C4441"/>
    <w:rsid w:val="003D3994"/>
    <w:rsid w:val="003D5301"/>
    <w:rsid w:val="003E1C00"/>
    <w:rsid w:val="003E2531"/>
    <w:rsid w:val="003E2C9F"/>
    <w:rsid w:val="003F0A5E"/>
    <w:rsid w:val="003F4266"/>
    <w:rsid w:val="003F7CC3"/>
    <w:rsid w:val="004001E9"/>
    <w:rsid w:val="004040D3"/>
    <w:rsid w:val="00410091"/>
    <w:rsid w:val="00411006"/>
    <w:rsid w:val="00411079"/>
    <w:rsid w:val="00412341"/>
    <w:rsid w:val="00412957"/>
    <w:rsid w:val="00414480"/>
    <w:rsid w:val="00415ECF"/>
    <w:rsid w:val="0041623B"/>
    <w:rsid w:val="00421797"/>
    <w:rsid w:val="004221C8"/>
    <w:rsid w:val="00422232"/>
    <w:rsid w:val="0042383B"/>
    <w:rsid w:val="00424884"/>
    <w:rsid w:val="00425B6D"/>
    <w:rsid w:val="00425FF9"/>
    <w:rsid w:val="004264E5"/>
    <w:rsid w:val="00430281"/>
    <w:rsid w:val="004322FF"/>
    <w:rsid w:val="00432881"/>
    <w:rsid w:val="00432A65"/>
    <w:rsid w:val="0043333C"/>
    <w:rsid w:val="004336B9"/>
    <w:rsid w:val="004357D9"/>
    <w:rsid w:val="00436476"/>
    <w:rsid w:val="004401EA"/>
    <w:rsid w:val="004419BC"/>
    <w:rsid w:val="004455C2"/>
    <w:rsid w:val="004465BC"/>
    <w:rsid w:val="00450C2C"/>
    <w:rsid w:val="004541C8"/>
    <w:rsid w:val="00456148"/>
    <w:rsid w:val="00456F62"/>
    <w:rsid w:val="004617F9"/>
    <w:rsid w:val="00463238"/>
    <w:rsid w:val="00463462"/>
    <w:rsid w:val="0046364B"/>
    <w:rsid w:val="004640A0"/>
    <w:rsid w:val="00471CE2"/>
    <w:rsid w:val="0047235A"/>
    <w:rsid w:val="0047315F"/>
    <w:rsid w:val="00474F9A"/>
    <w:rsid w:val="00476226"/>
    <w:rsid w:val="00481F09"/>
    <w:rsid w:val="004820D8"/>
    <w:rsid w:val="00482972"/>
    <w:rsid w:val="0048596A"/>
    <w:rsid w:val="00485AB9"/>
    <w:rsid w:val="004879F0"/>
    <w:rsid w:val="00490056"/>
    <w:rsid w:val="004901ED"/>
    <w:rsid w:val="004904BE"/>
    <w:rsid w:val="0049106B"/>
    <w:rsid w:val="00491DA3"/>
    <w:rsid w:val="00492EBB"/>
    <w:rsid w:val="004942CB"/>
    <w:rsid w:val="004A26C8"/>
    <w:rsid w:val="004A33CA"/>
    <w:rsid w:val="004A7719"/>
    <w:rsid w:val="004A7C30"/>
    <w:rsid w:val="004B27F4"/>
    <w:rsid w:val="004B4AE5"/>
    <w:rsid w:val="004B53CB"/>
    <w:rsid w:val="004B5EA3"/>
    <w:rsid w:val="004B5EDB"/>
    <w:rsid w:val="004B7C4C"/>
    <w:rsid w:val="004C2BAC"/>
    <w:rsid w:val="004C4765"/>
    <w:rsid w:val="004C483E"/>
    <w:rsid w:val="004C5675"/>
    <w:rsid w:val="004D22EE"/>
    <w:rsid w:val="004D275B"/>
    <w:rsid w:val="004D32FC"/>
    <w:rsid w:val="004D584E"/>
    <w:rsid w:val="004D6E8E"/>
    <w:rsid w:val="004D6EC8"/>
    <w:rsid w:val="004E6235"/>
    <w:rsid w:val="004E63B9"/>
    <w:rsid w:val="004F00AA"/>
    <w:rsid w:val="004F0E64"/>
    <w:rsid w:val="004F122F"/>
    <w:rsid w:val="004F1B84"/>
    <w:rsid w:val="004F35D4"/>
    <w:rsid w:val="004F3712"/>
    <w:rsid w:val="004F550F"/>
    <w:rsid w:val="00501471"/>
    <w:rsid w:val="00501CF7"/>
    <w:rsid w:val="00501D86"/>
    <w:rsid w:val="005025FC"/>
    <w:rsid w:val="005031D2"/>
    <w:rsid w:val="00503E5F"/>
    <w:rsid w:val="00505335"/>
    <w:rsid w:val="005075EA"/>
    <w:rsid w:val="0051347F"/>
    <w:rsid w:val="005207F3"/>
    <w:rsid w:val="00521733"/>
    <w:rsid w:val="00522558"/>
    <w:rsid w:val="0053058F"/>
    <w:rsid w:val="0053086A"/>
    <w:rsid w:val="005310C9"/>
    <w:rsid w:val="0053142F"/>
    <w:rsid w:val="00531E4A"/>
    <w:rsid w:val="005426B1"/>
    <w:rsid w:val="0054435B"/>
    <w:rsid w:val="005461A4"/>
    <w:rsid w:val="005478ED"/>
    <w:rsid w:val="005507BA"/>
    <w:rsid w:val="0055237C"/>
    <w:rsid w:val="005527A6"/>
    <w:rsid w:val="00556936"/>
    <w:rsid w:val="005628E8"/>
    <w:rsid w:val="005651FF"/>
    <w:rsid w:val="00566E45"/>
    <w:rsid w:val="005726FA"/>
    <w:rsid w:val="00575BCC"/>
    <w:rsid w:val="00580D4F"/>
    <w:rsid w:val="00587325"/>
    <w:rsid w:val="00587D78"/>
    <w:rsid w:val="00596109"/>
    <w:rsid w:val="005A2417"/>
    <w:rsid w:val="005A4C5F"/>
    <w:rsid w:val="005A4CDD"/>
    <w:rsid w:val="005A5267"/>
    <w:rsid w:val="005A7DB4"/>
    <w:rsid w:val="005B099A"/>
    <w:rsid w:val="005B205E"/>
    <w:rsid w:val="005B37CA"/>
    <w:rsid w:val="005B3D7A"/>
    <w:rsid w:val="005B447A"/>
    <w:rsid w:val="005B608D"/>
    <w:rsid w:val="005B7598"/>
    <w:rsid w:val="005B7BA5"/>
    <w:rsid w:val="005B7D43"/>
    <w:rsid w:val="005C0902"/>
    <w:rsid w:val="005C1866"/>
    <w:rsid w:val="005C370F"/>
    <w:rsid w:val="005C42D3"/>
    <w:rsid w:val="005C6CCA"/>
    <w:rsid w:val="005D259C"/>
    <w:rsid w:val="005D26A3"/>
    <w:rsid w:val="005D2EEC"/>
    <w:rsid w:val="005D3856"/>
    <w:rsid w:val="005D5741"/>
    <w:rsid w:val="005D5E24"/>
    <w:rsid w:val="005E35BF"/>
    <w:rsid w:val="005E6467"/>
    <w:rsid w:val="005E652D"/>
    <w:rsid w:val="005F0D6F"/>
    <w:rsid w:val="005F25BC"/>
    <w:rsid w:val="005F2AB8"/>
    <w:rsid w:val="005F3D89"/>
    <w:rsid w:val="005F5396"/>
    <w:rsid w:val="005F6A75"/>
    <w:rsid w:val="005F6EFE"/>
    <w:rsid w:val="00601EBE"/>
    <w:rsid w:val="0060272A"/>
    <w:rsid w:val="006049E4"/>
    <w:rsid w:val="00604FE5"/>
    <w:rsid w:val="0060565C"/>
    <w:rsid w:val="00610F59"/>
    <w:rsid w:val="00616E60"/>
    <w:rsid w:val="0061742E"/>
    <w:rsid w:val="00620B7B"/>
    <w:rsid w:val="00621B2C"/>
    <w:rsid w:val="00623BED"/>
    <w:rsid w:val="0062524C"/>
    <w:rsid w:val="00627D34"/>
    <w:rsid w:val="00630A26"/>
    <w:rsid w:val="00631097"/>
    <w:rsid w:val="00634078"/>
    <w:rsid w:val="006346CC"/>
    <w:rsid w:val="006346D7"/>
    <w:rsid w:val="00637820"/>
    <w:rsid w:val="00637F5B"/>
    <w:rsid w:val="00640576"/>
    <w:rsid w:val="00641871"/>
    <w:rsid w:val="00642466"/>
    <w:rsid w:val="00642836"/>
    <w:rsid w:val="0064522A"/>
    <w:rsid w:val="0064592A"/>
    <w:rsid w:val="00646C09"/>
    <w:rsid w:val="0065126F"/>
    <w:rsid w:val="00655AF5"/>
    <w:rsid w:val="00655CD7"/>
    <w:rsid w:val="00657C37"/>
    <w:rsid w:val="00657E64"/>
    <w:rsid w:val="006630C7"/>
    <w:rsid w:val="00663BF3"/>
    <w:rsid w:val="00664852"/>
    <w:rsid w:val="00667F71"/>
    <w:rsid w:val="006712C1"/>
    <w:rsid w:val="00671BEC"/>
    <w:rsid w:val="006759C1"/>
    <w:rsid w:val="006763F5"/>
    <w:rsid w:val="006774B5"/>
    <w:rsid w:val="00682E71"/>
    <w:rsid w:val="00684A4E"/>
    <w:rsid w:val="0068568C"/>
    <w:rsid w:val="006861EE"/>
    <w:rsid w:val="00691785"/>
    <w:rsid w:val="00692657"/>
    <w:rsid w:val="006977D7"/>
    <w:rsid w:val="006A00E8"/>
    <w:rsid w:val="006A2524"/>
    <w:rsid w:val="006A3A76"/>
    <w:rsid w:val="006A3FB1"/>
    <w:rsid w:val="006A4819"/>
    <w:rsid w:val="006A4AE1"/>
    <w:rsid w:val="006A6631"/>
    <w:rsid w:val="006B4A3C"/>
    <w:rsid w:val="006B4EC6"/>
    <w:rsid w:val="006C0008"/>
    <w:rsid w:val="006C218C"/>
    <w:rsid w:val="006C6743"/>
    <w:rsid w:val="006D0AFF"/>
    <w:rsid w:val="006D4090"/>
    <w:rsid w:val="006D448C"/>
    <w:rsid w:val="006D5353"/>
    <w:rsid w:val="006D5855"/>
    <w:rsid w:val="006D76D5"/>
    <w:rsid w:val="006E4770"/>
    <w:rsid w:val="006E6AC5"/>
    <w:rsid w:val="006E711C"/>
    <w:rsid w:val="006F0021"/>
    <w:rsid w:val="006F2E47"/>
    <w:rsid w:val="006F438B"/>
    <w:rsid w:val="006F7099"/>
    <w:rsid w:val="007011D1"/>
    <w:rsid w:val="007045A9"/>
    <w:rsid w:val="00704D9D"/>
    <w:rsid w:val="00706D5B"/>
    <w:rsid w:val="00710033"/>
    <w:rsid w:val="007120D0"/>
    <w:rsid w:val="0071230D"/>
    <w:rsid w:val="0071388D"/>
    <w:rsid w:val="0072238F"/>
    <w:rsid w:val="00723314"/>
    <w:rsid w:val="00723AB2"/>
    <w:rsid w:val="0072568A"/>
    <w:rsid w:val="007259BC"/>
    <w:rsid w:val="0072673B"/>
    <w:rsid w:val="007345A8"/>
    <w:rsid w:val="00737273"/>
    <w:rsid w:val="007413EA"/>
    <w:rsid w:val="00752CEF"/>
    <w:rsid w:val="0075318E"/>
    <w:rsid w:val="00753CA5"/>
    <w:rsid w:val="007632E3"/>
    <w:rsid w:val="007673E4"/>
    <w:rsid w:val="00772B60"/>
    <w:rsid w:val="007748FE"/>
    <w:rsid w:val="007749D0"/>
    <w:rsid w:val="007755A4"/>
    <w:rsid w:val="007775D7"/>
    <w:rsid w:val="0078131C"/>
    <w:rsid w:val="00783001"/>
    <w:rsid w:val="007871D1"/>
    <w:rsid w:val="007906DB"/>
    <w:rsid w:val="00793CA0"/>
    <w:rsid w:val="00794CD0"/>
    <w:rsid w:val="00795D28"/>
    <w:rsid w:val="0079606B"/>
    <w:rsid w:val="007A1923"/>
    <w:rsid w:val="007A1DEF"/>
    <w:rsid w:val="007A4596"/>
    <w:rsid w:val="007A45B9"/>
    <w:rsid w:val="007A49AA"/>
    <w:rsid w:val="007A6686"/>
    <w:rsid w:val="007B314A"/>
    <w:rsid w:val="007B3FC0"/>
    <w:rsid w:val="007B4250"/>
    <w:rsid w:val="007B4803"/>
    <w:rsid w:val="007B6DFB"/>
    <w:rsid w:val="007C0B89"/>
    <w:rsid w:val="007C667A"/>
    <w:rsid w:val="007C7E56"/>
    <w:rsid w:val="007D039A"/>
    <w:rsid w:val="007D726D"/>
    <w:rsid w:val="007E1376"/>
    <w:rsid w:val="007E191F"/>
    <w:rsid w:val="007E4E61"/>
    <w:rsid w:val="007E6134"/>
    <w:rsid w:val="007F1D86"/>
    <w:rsid w:val="007F2A21"/>
    <w:rsid w:val="007F4EF3"/>
    <w:rsid w:val="00800118"/>
    <w:rsid w:val="00805A30"/>
    <w:rsid w:val="008077C8"/>
    <w:rsid w:val="00807CED"/>
    <w:rsid w:val="0081136E"/>
    <w:rsid w:val="00812474"/>
    <w:rsid w:val="00812CE7"/>
    <w:rsid w:val="00814332"/>
    <w:rsid w:val="008148A5"/>
    <w:rsid w:val="00817617"/>
    <w:rsid w:val="00820C74"/>
    <w:rsid w:val="0082113F"/>
    <w:rsid w:val="008236D1"/>
    <w:rsid w:val="00823DFD"/>
    <w:rsid w:val="008263FE"/>
    <w:rsid w:val="00826779"/>
    <w:rsid w:val="00827BE9"/>
    <w:rsid w:val="008315B4"/>
    <w:rsid w:val="008337A1"/>
    <w:rsid w:val="008444FA"/>
    <w:rsid w:val="00844F00"/>
    <w:rsid w:val="00854E43"/>
    <w:rsid w:val="00857FB7"/>
    <w:rsid w:val="00861009"/>
    <w:rsid w:val="008611CA"/>
    <w:rsid w:val="00863087"/>
    <w:rsid w:val="00863C1F"/>
    <w:rsid w:val="00865B6F"/>
    <w:rsid w:val="0086635C"/>
    <w:rsid w:val="00866A53"/>
    <w:rsid w:val="00867408"/>
    <w:rsid w:val="00870CF1"/>
    <w:rsid w:val="0087118D"/>
    <w:rsid w:val="0087342C"/>
    <w:rsid w:val="00874A43"/>
    <w:rsid w:val="00875744"/>
    <w:rsid w:val="00875CD0"/>
    <w:rsid w:val="008763C2"/>
    <w:rsid w:val="008769E3"/>
    <w:rsid w:val="00882997"/>
    <w:rsid w:val="00883F02"/>
    <w:rsid w:val="00886542"/>
    <w:rsid w:val="00890EE2"/>
    <w:rsid w:val="0089171A"/>
    <w:rsid w:val="00893746"/>
    <w:rsid w:val="00895064"/>
    <w:rsid w:val="008954F5"/>
    <w:rsid w:val="00895525"/>
    <w:rsid w:val="00895ABF"/>
    <w:rsid w:val="008A5D17"/>
    <w:rsid w:val="008A6414"/>
    <w:rsid w:val="008A6E03"/>
    <w:rsid w:val="008A7AFA"/>
    <w:rsid w:val="008B1968"/>
    <w:rsid w:val="008B1C0D"/>
    <w:rsid w:val="008B50CD"/>
    <w:rsid w:val="008B6836"/>
    <w:rsid w:val="008C1EC2"/>
    <w:rsid w:val="008C4192"/>
    <w:rsid w:val="008C53E0"/>
    <w:rsid w:val="008C5FDC"/>
    <w:rsid w:val="008C6D4B"/>
    <w:rsid w:val="008D38E4"/>
    <w:rsid w:val="008D67E8"/>
    <w:rsid w:val="008E003E"/>
    <w:rsid w:val="008E007C"/>
    <w:rsid w:val="008E28EF"/>
    <w:rsid w:val="008E388B"/>
    <w:rsid w:val="008E3C5B"/>
    <w:rsid w:val="008E3F9F"/>
    <w:rsid w:val="008E5A84"/>
    <w:rsid w:val="008E5FF8"/>
    <w:rsid w:val="008E673F"/>
    <w:rsid w:val="008E7D7C"/>
    <w:rsid w:val="008F2FE3"/>
    <w:rsid w:val="008F76FF"/>
    <w:rsid w:val="009023DF"/>
    <w:rsid w:val="00902B51"/>
    <w:rsid w:val="00903C70"/>
    <w:rsid w:val="00911421"/>
    <w:rsid w:val="00911DE8"/>
    <w:rsid w:val="00914543"/>
    <w:rsid w:val="0092149F"/>
    <w:rsid w:val="009247B2"/>
    <w:rsid w:val="0093183A"/>
    <w:rsid w:val="00931BC2"/>
    <w:rsid w:val="0093327D"/>
    <w:rsid w:val="009340DE"/>
    <w:rsid w:val="00936CA3"/>
    <w:rsid w:val="00937F27"/>
    <w:rsid w:val="00942609"/>
    <w:rsid w:val="00952A51"/>
    <w:rsid w:val="009546EA"/>
    <w:rsid w:val="00954E22"/>
    <w:rsid w:val="00957918"/>
    <w:rsid w:val="009618B6"/>
    <w:rsid w:val="00961B10"/>
    <w:rsid w:val="00967383"/>
    <w:rsid w:val="00967AF6"/>
    <w:rsid w:val="0097000B"/>
    <w:rsid w:val="00971F3B"/>
    <w:rsid w:val="00972AB3"/>
    <w:rsid w:val="00973C84"/>
    <w:rsid w:val="00974A88"/>
    <w:rsid w:val="00975A66"/>
    <w:rsid w:val="009762BE"/>
    <w:rsid w:val="009771ED"/>
    <w:rsid w:val="009807EF"/>
    <w:rsid w:val="009808F7"/>
    <w:rsid w:val="0098397E"/>
    <w:rsid w:val="00990AF3"/>
    <w:rsid w:val="00990E89"/>
    <w:rsid w:val="00991640"/>
    <w:rsid w:val="00994AF9"/>
    <w:rsid w:val="009A107A"/>
    <w:rsid w:val="009A2001"/>
    <w:rsid w:val="009A313A"/>
    <w:rsid w:val="009B142A"/>
    <w:rsid w:val="009B1CD2"/>
    <w:rsid w:val="009B2A72"/>
    <w:rsid w:val="009B71D1"/>
    <w:rsid w:val="009C4006"/>
    <w:rsid w:val="009C5D6D"/>
    <w:rsid w:val="009D0605"/>
    <w:rsid w:val="009D3223"/>
    <w:rsid w:val="009D3F1B"/>
    <w:rsid w:val="009D53D1"/>
    <w:rsid w:val="009D7E53"/>
    <w:rsid w:val="009E00CF"/>
    <w:rsid w:val="009E0C68"/>
    <w:rsid w:val="009E2ABA"/>
    <w:rsid w:val="009E6C20"/>
    <w:rsid w:val="009E75CF"/>
    <w:rsid w:val="009F222B"/>
    <w:rsid w:val="009F2B38"/>
    <w:rsid w:val="009F32A3"/>
    <w:rsid w:val="009F360D"/>
    <w:rsid w:val="009F643A"/>
    <w:rsid w:val="009F677C"/>
    <w:rsid w:val="009F77FC"/>
    <w:rsid w:val="00A023FF"/>
    <w:rsid w:val="00A0538E"/>
    <w:rsid w:val="00A065B4"/>
    <w:rsid w:val="00A07B44"/>
    <w:rsid w:val="00A14AD1"/>
    <w:rsid w:val="00A14DBF"/>
    <w:rsid w:val="00A17240"/>
    <w:rsid w:val="00A24CC8"/>
    <w:rsid w:val="00A2563B"/>
    <w:rsid w:val="00A25877"/>
    <w:rsid w:val="00A263E4"/>
    <w:rsid w:val="00A42EDD"/>
    <w:rsid w:val="00A461B3"/>
    <w:rsid w:val="00A46C86"/>
    <w:rsid w:val="00A62E06"/>
    <w:rsid w:val="00A70648"/>
    <w:rsid w:val="00A71BB7"/>
    <w:rsid w:val="00A8295B"/>
    <w:rsid w:val="00A86FFF"/>
    <w:rsid w:val="00A87E2D"/>
    <w:rsid w:val="00A90A62"/>
    <w:rsid w:val="00A933A4"/>
    <w:rsid w:val="00A93D4D"/>
    <w:rsid w:val="00A95E4F"/>
    <w:rsid w:val="00A961D7"/>
    <w:rsid w:val="00AA4EFE"/>
    <w:rsid w:val="00AB662C"/>
    <w:rsid w:val="00AB7631"/>
    <w:rsid w:val="00AC0343"/>
    <w:rsid w:val="00AC0B05"/>
    <w:rsid w:val="00AC1D8E"/>
    <w:rsid w:val="00AC436F"/>
    <w:rsid w:val="00AC60A5"/>
    <w:rsid w:val="00AC7478"/>
    <w:rsid w:val="00AD0100"/>
    <w:rsid w:val="00AD40DA"/>
    <w:rsid w:val="00AD77DD"/>
    <w:rsid w:val="00AE1BEE"/>
    <w:rsid w:val="00AE3554"/>
    <w:rsid w:val="00AE4751"/>
    <w:rsid w:val="00AE6CB4"/>
    <w:rsid w:val="00AE7F45"/>
    <w:rsid w:val="00AF1330"/>
    <w:rsid w:val="00AF1436"/>
    <w:rsid w:val="00AF1D6D"/>
    <w:rsid w:val="00AF2A80"/>
    <w:rsid w:val="00AF2E55"/>
    <w:rsid w:val="00AF3444"/>
    <w:rsid w:val="00AF6080"/>
    <w:rsid w:val="00B0225D"/>
    <w:rsid w:val="00B02E60"/>
    <w:rsid w:val="00B0308D"/>
    <w:rsid w:val="00B03470"/>
    <w:rsid w:val="00B03BE4"/>
    <w:rsid w:val="00B04ABF"/>
    <w:rsid w:val="00B05507"/>
    <w:rsid w:val="00B05B1D"/>
    <w:rsid w:val="00B0766D"/>
    <w:rsid w:val="00B13947"/>
    <w:rsid w:val="00B14A97"/>
    <w:rsid w:val="00B15498"/>
    <w:rsid w:val="00B15FD9"/>
    <w:rsid w:val="00B17D3B"/>
    <w:rsid w:val="00B22738"/>
    <w:rsid w:val="00B23458"/>
    <w:rsid w:val="00B238F5"/>
    <w:rsid w:val="00B247CA"/>
    <w:rsid w:val="00B273DF"/>
    <w:rsid w:val="00B27495"/>
    <w:rsid w:val="00B30896"/>
    <w:rsid w:val="00B3151E"/>
    <w:rsid w:val="00B31627"/>
    <w:rsid w:val="00B31C6D"/>
    <w:rsid w:val="00B34E40"/>
    <w:rsid w:val="00B37A24"/>
    <w:rsid w:val="00B37F9B"/>
    <w:rsid w:val="00B42C98"/>
    <w:rsid w:val="00B44389"/>
    <w:rsid w:val="00B45707"/>
    <w:rsid w:val="00B47BBC"/>
    <w:rsid w:val="00B50BDE"/>
    <w:rsid w:val="00B525F8"/>
    <w:rsid w:val="00B546A1"/>
    <w:rsid w:val="00B57BAD"/>
    <w:rsid w:val="00B61C19"/>
    <w:rsid w:val="00B6436A"/>
    <w:rsid w:val="00B647FF"/>
    <w:rsid w:val="00B71C2D"/>
    <w:rsid w:val="00B76FD4"/>
    <w:rsid w:val="00B778DC"/>
    <w:rsid w:val="00B83054"/>
    <w:rsid w:val="00B94028"/>
    <w:rsid w:val="00B95419"/>
    <w:rsid w:val="00BB1686"/>
    <w:rsid w:val="00BB2F28"/>
    <w:rsid w:val="00BB7B8E"/>
    <w:rsid w:val="00BB7D7F"/>
    <w:rsid w:val="00BC3D23"/>
    <w:rsid w:val="00BC6032"/>
    <w:rsid w:val="00BD13BB"/>
    <w:rsid w:val="00BD4FF8"/>
    <w:rsid w:val="00BE3977"/>
    <w:rsid w:val="00BF1915"/>
    <w:rsid w:val="00BF6C22"/>
    <w:rsid w:val="00BF6DF6"/>
    <w:rsid w:val="00BF79CB"/>
    <w:rsid w:val="00C00DAA"/>
    <w:rsid w:val="00C04296"/>
    <w:rsid w:val="00C04CC8"/>
    <w:rsid w:val="00C075BD"/>
    <w:rsid w:val="00C15415"/>
    <w:rsid w:val="00C16041"/>
    <w:rsid w:val="00C16B54"/>
    <w:rsid w:val="00C175C2"/>
    <w:rsid w:val="00C2001E"/>
    <w:rsid w:val="00C21251"/>
    <w:rsid w:val="00C234BB"/>
    <w:rsid w:val="00C23A2F"/>
    <w:rsid w:val="00C23C14"/>
    <w:rsid w:val="00C24560"/>
    <w:rsid w:val="00C2576D"/>
    <w:rsid w:val="00C305D6"/>
    <w:rsid w:val="00C31DF9"/>
    <w:rsid w:val="00C32697"/>
    <w:rsid w:val="00C34285"/>
    <w:rsid w:val="00C40705"/>
    <w:rsid w:val="00C42A1F"/>
    <w:rsid w:val="00C42E8C"/>
    <w:rsid w:val="00C44AAE"/>
    <w:rsid w:val="00C52EFF"/>
    <w:rsid w:val="00C55510"/>
    <w:rsid w:val="00C57AD7"/>
    <w:rsid w:val="00C61571"/>
    <w:rsid w:val="00C634FD"/>
    <w:rsid w:val="00C63959"/>
    <w:rsid w:val="00C64945"/>
    <w:rsid w:val="00C64F44"/>
    <w:rsid w:val="00C660B8"/>
    <w:rsid w:val="00C7575F"/>
    <w:rsid w:val="00C76B4A"/>
    <w:rsid w:val="00C76B52"/>
    <w:rsid w:val="00C81EA4"/>
    <w:rsid w:val="00C85E5E"/>
    <w:rsid w:val="00C867A9"/>
    <w:rsid w:val="00C874CE"/>
    <w:rsid w:val="00C87C75"/>
    <w:rsid w:val="00C9277F"/>
    <w:rsid w:val="00C93412"/>
    <w:rsid w:val="00CA17F5"/>
    <w:rsid w:val="00CA2BA6"/>
    <w:rsid w:val="00CA3B39"/>
    <w:rsid w:val="00CA3FD7"/>
    <w:rsid w:val="00CA4387"/>
    <w:rsid w:val="00CA4DD1"/>
    <w:rsid w:val="00CA64E8"/>
    <w:rsid w:val="00CB096E"/>
    <w:rsid w:val="00CB0A00"/>
    <w:rsid w:val="00CB3544"/>
    <w:rsid w:val="00CB4522"/>
    <w:rsid w:val="00CC0926"/>
    <w:rsid w:val="00CC0E92"/>
    <w:rsid w:val="00CD14E0"/>
    <w:rsid w:val="00CD416B"/>
    <w:rsid w:val="00CD7453"/>
    <w:rsid w:val="00CE3717"/>
    <w:rsid w:val="00CE3A2D"/>
    <w:rsid w:val="00CF036D"/>
    <w:rsid w:val="00CF0574"/>
    <w:rsid w:val="00CF31BD"/>
    <w:rsid w:val="00CF63F0"/>
    <w:rsid w:val="00D01696"/>
    <w:rsid w:val="00D019DA"/>
    <w:rsid w:val="00D02E89"/>
    <w:rsid w:val="00D06D09"/>
    <w:rsid w:val="00D107FF"/>
    <w:rsid w:val="00D1491E"/>
    <w:rsid w:val="00D14AFC"/>
    <w:rsid w:val="00D1505B"/>
    <w:rsid w:val="00D20741"/>
    <w:rsid w:val="00D2740B"/>
    <w:rsid w:val="00D35C52"/>
    <w:rsid w:val="00D36487"/>
    <w:rsid w:val="00D40CA6"/>
    <w:rsid w:val="00D44818"/>
    <w:rsid w:val="00D46875"/>
    <w:rsid w:val="00D50373"/>
    <w:rsid w:val="00D52971"/>
    <w:rsid w:val="00D539E8"/>
    <w:rsid w:val="00D53F8E"/>
    <w:rsid w:val="00D57FE1"/>
    <w:rsid w:val="00D62BAD"/>
    <w:rsid w:val="00D62E6D"/>
    <w:rsid w:val="00D635AE"/>
    <w:rsid w:val="00D63BC7"/>
    <w:rsid w:val="00D660B2"/>
    <w:rsid w:val="00D66F9D"/>
    <w:rsid w:val="00D707D6"/>
    <w:rsid w:val="00D728EF"/>
    <w:rsid w:val="00D73EAD"/>
    <w:rsid w:val="00D74660"/>
    <w:rsid w:val="00D75BAC"/>
    <w:rsid w:val="00D804BB"/>
    <w:rsid w:val="00D810F7"/>
    <w:rsid w:val="00D83057"/>
    <w:rsid w:val="00D85055"/>
    <w:rsid w:val="00D85614"/>
    <w:rsid w:val="00D91495"/>
    <w:rsid w:val="00D91584"/>
    <w:rsid w:val="00D92360"/>
    <w:rsid w:val="00D93AD2"/>
    <w:rsid w:val="00D93CB2"/>
    <w:rsid w:val="00D93D9C"/>
    <w:rsid w:val="00D9760C"/>
    <w:rsid w:val="00DA0E09"/>
    <w:rsid w:val="00DA1359"/>
    <w:rsid w:val="00DA1E1D"/>
    <w:rsid w:val="00DB1A8C"/>
    <w:rsid w:val="00DB3A5F"/>
    <w:rsid w:val="00DB3F44"/>
    <w:rsid w:val="00DB58DF"/>
    <w:rsid w:val="00DB72AA"/>
    <w:rsid w:val="00DB76A2"/>
    <w:rsid w:val="00DC5FA9"/>
    <w:rsid w:val="00DC7F9E"/>
    <w:rsid w:val="00DD010E"/>
    <w:rsid w:val="00DD1E9B"/>
    <w:rsid w:val="00DD49B3"/>
    <w:rsid w:val="00DD4BB8"/>
    <w:rsid w:val="00DE167B"/>
    <w:rsid w:val="00DE1B47"/>
    <w:rsid w:val="00DE4BDA"/>
    <w:rsid w:val="00DF2506"/>
    <w:rsid w:val="00DF3028"/>
    <w:rsid w:val="00DF5379"/>
    <w:rsid w:val="00DF53B2"/>
    <w:rsid w:val="00DF7FF2"/>
    <w:rsid w:val="00E00A32"/>
    <w:rsid w:val="00E01050"/>
    <w:rsid w:val="00E01BDB"/>
    <w:rsid w:val="00E04BB8"/>
    <w:rsid w:val="00E0572F"/>
    <w:rsid w:val="00E06E21"/>
    <w:rsid w:val="00E07434"/>
    <w:rsid w:val="00E07BB7"/>
    <w:rsid w:val="00E105A6"/>
    <w:rsid w:val="00E12310"/>
    <w:rsid w:val="00E12E36"/>
    <w:rsid w:val="00E16769"/>
    <w:rsid w:val="00E2536F"/>
    <w:rsid w:val="00E258D4"/>
    <w:rsid w:val="00E266BD"/>
    <w:rsid w:val="00E27B38"/>
    <w:rsid w:val="00E34B42"/>
    <w:rsid w:val="00E352D0"/>
    <w:rsid w:val="00E357CA"/>
    <w:rsid w:val="00E4208E"/>
    <w:rsid w:val="00E4463C"/>
    <w:rsid w:val="00E50748"/>
    <w:rsid w:val="00E511FC"/>
    <w:rsid w:val="00E6239A"/>
    <w:rsid w:val="00E62F61"/>
    <w:rsid w:val="00E639CA"/>
    <w:rsid w:val="00E63F92"/>
    <w:rsid w:val="00E643B8"/>
    <w:rsid w:val="00E644CF"/>
    <w:rsid w:val="00E66ABB"/>
    <w:rsid w:val="00E70061"/>
    <w:rsid w:val="00E70B1C"/>
    <w:rsid w:val="00E71199"/>
    <w:rsid w:val="00E71220"/>
    <w:rsid w:val="00E720E8"/>
    <w:rsid w:val="00E76E68"/>
    <w:rsid w:val="00E773DC"/>
    <w:rsid w:val="00E817D7"/>
    <w:rsid w:val="00E8323E"/>
    <w:rsid w:val="00E83FF9"/>
    <w:rsid w:val="00E85C89"/>
    <w:rsid w:val="00E91527"/>
    <w:rsid w:val="00E95ABB"/>
    <w:rsid w:val="00E96B56"/>
    <w:rsid w:val="00EA096D"/>
    <w:rsid w:val="00EB55DC"/>
    <w:rsid w:val="00EB57B1"/>
    <w:rsid w:val="00EB6897"/>
    <w:rsid w:val="00EB72B5"/>
    <w:rsid w:val="00EB77EB"/>
    <w:rsid w:val="00EC4387"/>
    <w:rsid w:val="00ED21D6"/>
    <w:rsid w:val="00ED2546"/>
    <w:rsid w:val="00ED33DE"/>
    <w:rsid w:val="00ED3D1C"/>
    <w:rsid w:val="00ED5C63"/>
    <w:rsid w:val="00EE3C89"/>
    <w:rsid w:val="00EE5E34"/>
    <w:rsid w:val="00EE7FAF"/>
    <w:rsid w:val="00EF0109"/>
    <w:rsid w:val="00EF0D2F"/>
    <w:rsid w:val="00EF49F0"/>
    <w:rsid w:val="00EF506E"/>
    <w:rsid w:val="00EF5B8C"/>
    <w:rsid w:val="00F003D6"/>
    <w:rsid w:val="00F02597"/>
    <w:rsid w:val="00F05DE9"/>
    <w:rsid w:val="00F101BD"/>
    <w:rsid w:val="00F126BA"/>
    <w:rsid w:val="00F12A48"/>
    <w:rsid w:val="00F144BF"/>
    <w:rsid w:val="00F147D4"/>
    <w:rsid w:val="00F16732"/>
    <w:rsid w:val="00F171E9"/>
    <w:rsid w:val="00F2271C"/>
    <w:rsid w:val="00F23E27"/>
    <w:rsid w:val="00F25300"/>
    <w:rsid w:val="00F2737D"/>
    <w:rsid w:val="00F36BD4"/>
    <w:rsid w:val="00F37B62"/>
    <w:rsid w:val="00F41EEE"/>
    <w:rsid w:val="00F42D8E"/>
    <w:rsid w:val="00F46A14"/>
    <w:rsid w:val="00F50910"/>
    <w:rsid w:val="00F51C8F"/>
    <w:rsid w:val="00F60BB0"/>
    <w:rsid w:val="00F61D34"/>
    <w:rsid w:val="00F6654E"/>
    <w:rsid w:val="00F6670E"/>
    <w:rsid w:val="00F66E70"/>
    <w:rsid w:val="00F750EC"/>
    <w:rsid w:val="00F76E66"/>
    <w:rsid w:val="00F81024"/>
    <w:rsid w:val="00F82102"/>
    <w:rsid w:val="00F87EEC"/>
    <w:rsid w:val="00F9095F"/>
    <w:rsid w:val="00F9369A"/>
    <w:rsid w:val="00F9451A"/>
    <w:rsid w:val="00F95310"/>
    <w:rsid w:val="00F95B14"/>
    <w:rsid w:val="00FA4196"/>
    <w:rsid w:val="00FB1311"/>
    <w:rsid w:val="00FB291F"/>
    <w:rsid w:val="00FB41D2"/>
    <w:rsid w:val="00FB5831"/>
    <w:rsid w:val="00FB7285"/>
    <w:rsid w:val="00FC04D9"/>
    <w:rsid w:val="00FC7A7D"/>
    <w:rsid w:val="00FD1585"/>
    <w:rsid w:val="00FE068E"/>
    <w:rsid w:val="00FE1300"/>
    <w:rsid w:val="00FE41AB"/>
    <w:rsid w:val="00FE55F0"/>
    <w:rsid w:val="00FE6CE4"/>
    <w:rsid w:val="00FE73C8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3B4630A"/>
  <w15:docId w15:val="{2DDC9050-1AD7-4586-A94F-8293B0AF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848EF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CF036D"/>
    <w:rPr>
      <w:color w:val="0563C1" w:themeColor="hyperlink"/>
      <w:u w:val="single"/>
    </w:rPr>
  </w:style>
  <w:style w:type="paragraph" w:customStyle="1" w:styleId="Default">
    <w:name w:val="Default"/>
    <w:rsid w:val="00610F59"/>
    <w:pPr>
      <w:widowControl w:val="0"/>
      <w:autoSpaceDE w:val="0"/>
      <w:autoSpaceDN w:val="0"/>
      <w:adjustRightInd w:val="0"/>
      <w:spacing w:after="0" w:line="240" w:lineRule="auto"/>
    </w:pPr>
    <w:rPr>
      <w:rFonts w:ascii="AEGLNE+TimesNewRoman,Bold" w:eastAsia="AEGLNE+TimesNewRoman,Bold" w:hAnsi="Times New Roman" w:cs="AEGLNE+TimesNewRoman,Bold"/>
      <w:color w:val="000000"/>
      <w:sz w:val="24"/>
      <w:szCs w:val="24"/>
      <w:lang w:val="en-US" w:eastAsia="zh-TW"/>
    </w:rPr>
  </w:style>
  <w:style w:type="table" w:styleId="a5">
    <w:name w:val="Table Grid"/>
    <w:basedOn w:val="a2"/>
    <w:uiPriority w:val="59"/>
    <w:rsid w:val="00610F59"/>
    <w:pPr>
      <w:spacing w:after="0" w:line="240" w:lineRule="auto"/>
    </w:pPr>
    <w:rPr>
      <w:rFonts w:ascii="Times New Roman" w:eastAsia="新細明體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10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頁首 字元"/>
    <w:basedOn w:val="a1"/>
    <w:link w:val="a6"/>
    <w:uiPriority w:val="99"/>
    <w:rsid w:val="00610F59"/>
  </w:style>
  <w:style w:type="paragraph" w:styleId="a8">
    <w:name w:val="footer"/>
    <w:basedOn w:val="a0"/>
    <w:link w:val="a9"/>
    <w:uiPriority w:val="99"/>
    <w:unhideWhenUsed/>
    <w:rsid w:val="00610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頁尾 字元"/>
    <w:basedOn w:val="a1"/>
    <w:link w:val="a8"/>
    <w:uiPriority w:val="99"/>
    <w:rsid w:val="00610F59"/>
  </w:style>
  <w:style w:type="character" w:styleId="aa">
    <w:name w:val="Placeholder Text"/>
    <w:basedOn w:val="a1"/>
    <w:uiPriority w:val="99"/>
    <w:semiHidden/>
    <w:rsid w:val="006A2524"/>
    <w:rPr>
      <w:color w:val="808080"/>
    </w:rPr>
  </w:style>
  <w:style w:type="paragraph" w:styleId="ab">
    <w:name w:val="Balloon Text"/>
    <w:basedOn w:val="a0"/>
    <w:link w:val="ac"/>
    <w:uiPriority w:val="99"/>
    <w:semiHidden/>
    <w:unhideWhenUsed/>
    <w:rsid w:val="009A10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1"/>
    <w:link w:val="ab"/>
    <w:uiPriority w:val="99"/>
    <w:semiHidden/>
    <w:rsid w:val="009A107A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1"/>
    <w:uiPriority w:val="99"/>
    <w:semiHidden/>
    <w:unhideWhenUsed/>
    <w:rsid w:val="00ED5C63"/>
    <w:rPr>
      <w:sz w:val="18"/>
      <w:szCs w:val="18"/>
    </w:rPr>
  </w:style>
  <w:style w:type="paragraph" w:styleId="ae">
    <w:name w:val="annotation text"/>
    <w:basedOn w:val="a0"/>
    <w:link w:val="af"/>
    <w:uiPriority w:val="99"/>
    <w:semiHidden/>
    <w:unhideWhenUsed/>
    <w:rsid w:val="00ED5C63"/>
  </w:style>
  <w:style w:type="character" w:customStyle="1" w:styleId="af">
    <w:name w:val="註解文字 字元"/>
    <w:basedOn w:val="a1"/>
    <w:link w:val="ae"/>
    <w:uiPriority w:val="99"/>
    <w:semiHidden/>
    <w:rsid w:val="00ED5C63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D5C63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ED5C63"/>
    <w:rPr>
      <w:b/>
      <w:bCs/>
    </w:rPr>
  </w:style>
  <w:style w:type="paragraph" w:customStyle="1" w:styleId="t1">
    <w:name w:val="t1"/>
    <w:basedOn w:val="a0"/>
    <w:rsid w:val="008A6E03"/>
    <w:pPr>
      <w:widowControl w:val="0"/>
      <w:snapToGrid w:val="0"/>
      <w:spacing w:after="0" w:line="360" w:lineRule="auto"/>
      <w:jc w:val="center"/>
      <w:outlineLvl w:val="0"/>
    </w:pPr>
    <w:rPr>
      <w:rFonts w:ascii="Times New Roman" w:eastAsia="標楷體" w:hAnsi="Times New Roman" w:cs="Times New Roman"/>
      <w:b/>
      <w:spacing w:val="4"/>
      <w:kern w:val="2"/>
      <w:sz w:val="40"/>
      <w:szCs w:val="40"/>
      <w:lang w:val="en-US" w:eastAsia="zh-TW"/>
    </w:rPr>
  </w:style>
  <w:style w:type="paragraph" w:styleId="af2">
    <w:name w:val="Revision"/>
    <w:hidden/>
    <w:uiPriority w:val="99"/>
    <w:semiHidden/>
    <w:rsid w:val="00505335"/>
    <w:pPr>
      <w:spacing w:after="0" w:line="240" w:lineRule="auto"/>
    </w:pPr>
  </w:style>
  <w:style w:type="paragraph" w:customStyle="1" w:styleId="a">
    <w:name w:val="參考文獻"/>
    <w:basedOn w:val="a0"/>
    <w:qFormat/>
    <w:rsid w:val="00800118"/>
    <w:pPr>
      <w:widowControl w:val="0"/>
      <w:numPr>
        <w:numId w:val="1"/>
      </w:numPr>
      <w:overflowPunct w:val="0"/>
      <w:spacing w:after="0" w:line="360" w:lineRule="auto"/>
      <w:jc w:val="both"/>
    </w:pPr>
    <w:rPr>
      <w:rFonts w:ascii="Times New Roman" w:eastAsia="標楷體" w:hAnsi="Times New Roman"/>
      <w:kern w:val="2"/>
      <w:sz w:val="24"/>
      <w:lang w:val="en-US" w:eastAsia="zh-TW"/>
    </w:rPr>
  </w:style>
  <w:style w:type="paragraph" w:customStyle="1" w:styleId="af3">
    <w:name w:val="内文圖"/>
    <w:basedOn w:val="a0"/>
    <w:next w:val="a0"/>
    <w:link w:val="af4"/>
    <w:qFormat/>
    <w:rsid w:val="00E27B38"/>
    <w:pPr>
      <w:spacing w:after="0" w:line="360" w:lineRule="auto"/>
      <w:jc w:val="center"/>
    </w:pPr>
    <w:rPr>
      <w:rFonts w:ascii="Times New Roman" w:eastAsia="標楷體" w:hAnsi="Times New Roman" w:cs="Times New Roman"/>
      <w:kern w:val="2"/>
      <w:sz w:val="24"/>
      <w:szCs w:val="24"/>
      <w:lang w:val="en-US" w:eastAsia="zh-TW"/>
    </w:rPr>
  </w:style>
  <w:style w:type="character" w:customStyle="1" w:styleId="af4">
    <w:name w:val="内文圖 字元"/>
    <w:basedOn w:val="a1"/>
    <w:link w:val="af3"/>
    <w:rsid w:val="00E27B38"/>
    <w:rPr>
      <w:rFonts w:ascii="Times New Roman" w:eastAsia="標楷體" w:hAnsi="Times New Roman" w:cs="Times New Roman"/>
      <w:kern w:val="2"/>
      <w:sz w:val="24"/>
      <w:szCs w:val="24"/>
      <w:lang w:val="en-US" w:eastAsia="zh-TW"/>
    </w:rPr>
  </w:style>
  <w:style w:type="paragraph" w:styleId="Web">
    <w:name w:val="Normal (Web)"/>
    <w:basedOn w:val="a0"/>
    <w:uiPriority w:val="99"/>
    <w:semiHidden/>
    <w:unhideWhenUsed/>
    <w:rsid w:val="00F9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838F2-DEBD-452A-AD85-FA2765DE0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16386</TotalTime>
  <Pages>2</Pages>
  <Words>1037</Words>
  <Characters>5917</Characters>
  <Application>Microsoft Office Word</Application>
  <DocSecurity>0</DocSecurity>
  <Lines>49</Lines>
  <Paragraphs>13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Wien - Campusversion</Company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sakurai</dc:creator>
  <cp:lastModifiedBy>Adam</cp:lastModifiedBy>
  <cp:revision>739</cp:revision>
  <cp:lastPrinted>2019-05-09T10:41:00Z</cp:lastPrinted>
  <dcterms:created xsi:type="dcterms:W3CDTF">2021-05-25T08:48:00Z</dcterms:created>
  <dcterms:modified xsi:type="dcterms:W3CDTF">2022-02-17T13:58:00Z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